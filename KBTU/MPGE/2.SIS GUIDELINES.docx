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1D64C" w14:textId="73150A61" w:rsidR="00FA2515" w:rsidRPr="00F00077" w:rsidRDefault="00FA2515" w:rsidP="00FA2515">
      <w:pPr>
        <w:ind w:left="15" w:right="90"/>
        <w:jc w:val="center"/>
        <w:rPr>
          <w:b/>
          <w:bCs/>
          <w:sz w:val="32"/>
          <w:szCs w:val="32"/>
          <w:lang w:val="en-GB"/>
        </w:rPr>
      </w:pPr>
      <w:r w:rsidRPr="00F00077">
        <w:rPr>
          <w:b/>
          <w:bCs/>
          <w:sz w:val="32"/>
          <w:szCs w:val="32"/>
          <w:lang w:val="en-GB"/>
        </w:rPr>
        <w:t>SIS GUIDELINES</w:t>
      </w:r>
    </w:p>
    <w:p w14:paraId="093C121E" w14:textId="2C8657CC" w:rsidR="00C6409D" w:rsidRPr="00F00077" w:rsidRDefault="00C6409D" w:rsidP="00FA2515">
      <w:pPr>
        <w:ind w:left="15" w:right="90"/>
        <w:jc w:val="center"/>
        <w:rPr>
          <w:b/>
          <w:bCs/>
          <w:sz w:val="32"/>
          <w:szCs w:val="32"/>
          <w:lang w:val="en-GB"/>
        </w:rPr>
      </w:pPr>
      <w:r w:rsidRPr="00F00077">
        <w:rPr>
          <w:b/>
          <w:bCs/>
          <w:sz w:val="32"/>
          <w:szCs w:val="32"/>
          <w:lang w:val="en-GB"/>
        </w:rPr>
        <w:t xml:space="preserve">Work in groups of </w:t>
      </w:r>
      <w:r w:rsidR="00F0543D" w:rsidRPr="00F00077">
        <w:rPr>
          <w:b/>
          <w:bCs/>
          <w:sz w:val="32"/>
          <w:szCs w:val="32"/>
          <w:lang w:val="en-GB"/>
        </w:rPr>
        <w:t>3</w:t>
      </w:r>
      <w:r w:rsidRPr="00F00077">
        <w:rPr>
          <w:b/>
          <w:bCs/>
          <w:sz w:val="32"/>
          <w:szCs w:val="32"/>
          <w:lang w:val="en-GB"/>
        </w:rPr>
        <w:t xml:space="preserve"> students</w:t>
      </w:r>
    </w:p>
    <w:p w14:paraId="64589DBA" w14:textId="45941476" w:rsidR="00553985" w:rsidRPr="00F00077" w:rsidRDefault="00FA2515" w:rsidP="00553985">
      <w:pPr>
        <w:jc w:val="center"/>
        <w:rPr>
          <w:lang w:val="en-GB" w:eastAsia="en-US"/>
        </w:rPr>
      </w:pPr>
      <w:r w:rsidRPr="00F00077">
        <w:rPr>
          <w:noProof/>
          <w:lang w:val="en-GB" w:eastAsia="en-US"/>
        </w:rPr>
        <w:drawing>
          <wp:inline distT="0" distB="0" distL="0" distR="0" wp14:anchorId="21C071EB" wp14:editId="7C414135">
            <wp:extent cx="4927600" cy="7162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2A845" w14:textId="5EE6FCDF" w:rsidR="00553985" w:rsidRPr="00F00077" w:rsidRDefault="00553985" w:rsidP="00553985">
      <w:pPr>
        <w:rPr>
          <w:lang w:val="en-GB" w:eastAsia="en-US"/>
        </w:rPr>
      </w:pPr>
    </w:p>
    <w:p w14:paraId="5E7FD9FE" w14:textId="69DABD16" w:rsidR="00FA2515" w:rsidRPr="00F00077" w:rsidRDefault="00FA2515" w:rsidP="00553985">
      <w:pPr>
        <w:rPr>
          <w:lang w:val="en-GB" w:eastAsia="en-US"/>
        </w:rPr>
      </w:pPr>
    </w:p>
    <w:p w14:paraId="0794F0B4" w14:textId="77E2D898" w:rsidR="00FA2515" w:rsidRPr="00F00077" w:rsidRDefault="00FA2515" w:rsidP="00553985">
      <w:pPr>
        <w:rPr>
          <w:lang w:val="en-GB" w:eastAsia="en-US"/>
        </w:rPr>
      </w:pPr>
    </w:p>
    <w:p w14:paraId="549C29B1" w14:textId="05F8497D" w:rsidR="00FA2515" w:rsidRPr="00F00077" w:rsidRDefault="00FA2515" w:rsidP="00553985">
      <w:pPr>
        <w:rPr>
          <w:lang w:val="en-GB" w:eastAsia="en-US"/>
        </w:rPr>
      </w:pPr>
    </w:p>
    <w:p w14:paraId="21280040" w14:textId="77777777" w:rsidR="00FA2515" w:rsidRPr="00F00077" w:rsidRDefault="00FA2515" w:rsidP="00553985">
      <w:pPr>
        <w:rPr>
          <w:lang w:val="en-GB" w:eastAsia="en-US"/>
        </w:rPr>
      </w:pPr>
    </w:p>
    <w:p w14:paraId="5C8A68B8" w14:textId="1CF572FD" w:rsidR="00553985" w:rsidRPr="00F00077" w:rsidRDefault="00553985">
      <w:pPr>
        <w:rPr>
          <w:lang w:val="en-GB"/>
        </w:rPr>
      </w:pPr>
    </w:p>
    <w:p w14:paraId="6C406264" w14:textId="1414B07E" w:rsidR="00804A37" w:rsidRPr="00F00077" w:rsidRDefault="00804A37" w:rsidP="00553985">
      <w:pPr>
        <w:jc w:val="center"/>
        <w:rPr>
          <w:lang w:val="en-GB"/>
        </w:rPr>
      </w:pPr>
    </w:p>
    <w:p w14:paraId="78C38A91" w14:textId="00A7D0BE" w:rsidR="00C6409D" w:rsidRPr="00F00077" w:rsidRDefault="00C6409D" w:rsidP="00553985">
      <w:pPr>
        <w:jc w:val="center"/>
        <w:rPr>
          <w:lang w:val="en-GB"/>
        </w:rPr>
      </w:pPr>
    </w:p>
    <w:p w14:paraId="11872043" w14:textId="6426F8F9" w:rsidR="00804A37" w:rsidRPr="00F00077" w:rsidRDefault="00D937A1" w:rsidP="00D937A1">
      <w:pPr>
        <w:jc w:val="center"/>
        <w:rPr>
          <w:b/>
          <w:bCs/>
          <w:lang w:val="en-GB"/>
        </w:rPr>
      </w:pPr>
      <w:r w:rsidRPr="00F00077">
        <w:rPr>
          <w:b/>
          <w:bCs/>
          <w:lang w:val="en-GB"/>
        </w:rPr>
        <w:t>SIS 1 MIND MAP GUIDELINES</w:t>
      </w:r>
    </w:p>
    <w:p w14:paraId="189D6003" w14:textId="77777777" w:rsidR="009E2248" w:rsidRPr="00F00077" w:rsidRDefault="009E2248" w:rsidP="00C6409D">
      <w:pPr>
        <w:pStyle w:val="ListParagraph"/>
        <w:ind w:left="735" w:right="90"/>
        <w:jc w:val="center"/>
        <w:rPr>
          <w:b/>
          <w:bCs/>
          <w:sz w:val="28"/>
          <w:szCs w:val="28"/>
          <w:lang w:val="en-GB"/>
        </w:rPr>
      </w:pPr>
    </w:p>
    <w:p w14:paraId="57E77399" w14:textId="153FDB9C" w:rsidR="00C6409D" w:rsidRPr="00F00077" w:rsidRDefault="00C6409D" w:rsidP="00C6409D">
      <w:pPr>
        <w:pStyle w:val="ListParagraph"/>
        <w:numPr>
          <w:ilvl w:val="0"/>
          <w:numId w:val="1"/>
        </w:numPr>
        <w:ind w:right="90"/>
        <w:rPr>
          <w:color w:val="1A0DAB"/>
          <w:sz w:val="28"/>
          <w:szCs w:val="28"/>
          <w:u w:val="single"/>
          <w:shd w:val="clear" w:color="auto" w:fill="FFFFFF"/>
          <w:lang w:val="en-GB" w:eastAsia="en-GB"/>
        </w:rPr>
      </w:pPr>
      <w:r w:rsidRPr="00F00077">
        <w:rPr>
          <w:sz w:val="28"/>
          <w:szCs w:val="28"/>
          <w:lang w:val="en-GB"/>
        </w:rPr>
        <w:t xml:space="preserve">Click </w:t>
      </w:r>
      <w:hyperlink r:id="rId6" w:history="1">
        <w:r w:rsidRPr="00F00077">
          <w:rPr>
            <w:rStyle w:val="Hyperlink"/>
            <w:sz w:val="28"/>
            <w:szCs w:val="28"/>
            <w:lang w:val="en-GB"/>
          </w:rPr>
          <w:t>h</w:t>
        </w:r>
        <w:r w:rsidRPr="00F00077">
          <w:rPr>
            <w:rStyle w:val="Hyperlink"/>
            <w:sz w:val="28"/>
            <w:szCs w:val="28"/>
            <w:lang w:val="en-GB"/>
          </w:rPr>
          <w:t>e</w:t>
        </w:r>
        <w:r w:rsidRPr="00F00077">
          <w:rPr>
            <w:rStyle w:val="Hyperlink"/>
            <w:sz w:val="28"/>
            <w:szCs w:val="28"/>
            <w:lang w:val="en-GB"/>
          </w:rPr>
          <w:t>re</w:t>
        </w:r>
      </w:hyperlink>
      <w:r w:rsidRPr="00F00077">
        <w:rPr>
          <w:sz w:val="28"/>
          <w:szCs w:val="28"/>
          <w:lang w:val="en-GB"/>
        </w:rPr>
        <w:t xml:space="preserve"> and register in </w:t>
      </w:r>
      <w:proofErr w:type="spellStart"/>
      <w:r w:rsidRPr="00F00077">
        <w:rPr>
          <w:sz w:val="28"/>
          <w:szCs w:val="28"/>
          <w:lang w:val="en-GB"/>
        </w:rPr>
        <w:t>MindMeister</w:t>
      </w:r>
      <w:proofErr w:type="spellEnd"/>
      <w:r w:rsidRPr="00F00077">
        <w:rPr>
          <w:sz w:val="28"/>
          <w:szCs w:val="28"/>
          <w:lang w:val="en-GB"/>
        </w:rPr>
        <w:t xml:space="preserve"> (you may use your </w:t>
      </w:r>
      <w:proofErr w:type="spellStart"/>
      <w:r w:rsidRPr="00F00077">
        <w:rPr>
          <w:sz w:val="28"/>
          <w:szCs w:val="28"/>
          <w:lang w:val="en-GB"/>
        </w:rPr>
        <w:t>gmail</w:t>
      </w:r>
      <w:proofErr w:type="spellEnd"/>
      <w:r w:rsidRPr="00F00077">
        <w:rPr>
          <w:sz w:val="28"/>
          <w:szCs w:val="28"/>
          <w:lang w:val="en-GB"/>
        </w:rPr>
        <w:t xml:space="preserve"> account)</w:t>
      </w:r>
      <w:r w:rsidR="00F12A72" w:rsidRPr="00F00077">
        <w:rPr>
          <w:sz w:val="28"/>
          <w:szCs w:val="28"/>
          <w:lang w:val="en-GB"/>
        </w:rPr>
        <w:t xml:space="preserve"> or use another innovative platform to create a mind map</w:t>
      </w:r>
    </w:p>
    <w:p w14:paraId="654AA68C" w14:textId="07F245B2" w:rsidR="00C6409D" w:rsidRPr="00F00077" w:rsidRDefault="00C6409D" w:rsidP="00C6409D">
      <w:pPr>
        <w:pStyle w:val="ListParagraph"/>
        <w:numPr>
          <w:ilvl w:val="0"/>
          <w:numId w:val="1"/>
        </w:numPr>
        <w:ind w:right="90"/>
        <w:rPr>
          <w:sz w:val="28"/>
          <w:szCs w:val="28"/>
          <w:lang w:val="en-GB"/>
        </w:rPr>
      </w:pPr>
      <w:r w:rsidRPr="00F00077">
        <w:rPr>
          <w:sz w:val="28"/>
          <w:szCs w:val="28"/>
          <w:lang w:val="en-GB"/>
        </w:rPr>
        <w:t xml:space="preserve">Place the main topic at the centre of the map </w:t>
      </w:r>
    </w:p>
    <w:p w14:paraId="1A8029E1" w14:textId="38693A7B" w:rsidR="00C6409D" w:rsidRPr="00F00077" w:rsidRDefault="00F0543D" w:rsidP="00C6409D">
      <w:pPr>
        <w:pStyle w:val="ListParagraph"/>
        <w:numPr>
          <w:ilvl w:val="0"/>
          <w:numId w:val="1"/>
        </w:numPr>
        <w:ind w:right="90"/>
        <w:rPr>
          <w:sz w:val="28"/>
          <w:szCs w:val="28"/>
          <w:lang w:val="en-GB"/>
        </w:rPr>
      </w:pPr>
      <w:r w:rsidRPr="00F00077">
        <w:rPr>
          <w:sz w:val="28"/>
          <w:szCs w:val="28"/>
          <w:lang w:val="en-GB"/>
        </w:rPr>
        <w:t>Three issues</w:t>
      </w:r>
      <w:r w:rsidR="00C6409D" w:rsidRPr="00F00077">
        <w:rPr>
          <w:sz w:val="28"/>
          <w:szCs w:val="28"/>
          <w:lang w:val="en-GB"/>
        </w:rPr>
        <w:t xml:space="preserve"> related to the topic (</w:t>
      </w:r>
      <w:r w:rsidRPr="00F00077">
        <w:rPr>
          <w:sz w:val="28"/>
          <w:szCs w:val="28"/>
          <w:lang w:val="en-GB"/>
        </w:rPr>
        <w:t>one</w:t>
      </w:r>
      <w:r w:rsidR="00C6409D" w:rsidRPr="00F00077">
        <w:rPr>
          <w:sz w:val="28"/>
          <w:szCs w:val="28"/>
          <w:lang w:val="en-GB"/>
        </w:rPr>
        <w:t xml:space="preserve"> </w:t>
      </w:r>
      <w:r w:rsidRPr="00F00077">
        <w:rPr>
          <w:sz w:val="28"/>
          <w:szCs w:val="28"/>
          <w:lang w:val="en-GB"/>
        </w:rPr>
        <w:t>issue,</w:t>
      </w:r>
      <w:r w:rsidR="00C6409D" w:rsidRPr="00F00077">
        <w:rPr>
          <w:sz w:val="28"/>
          <w:szCs w:val="28"/>
          <w:lang w:val="en-GB"/>
        </w:rPr>
        <w:t xml:space="preserve"> </w:t>
      </w:r>
      <w:r w:rsidRPr="00F00077">
        <w:rPr>
          <w:sz w:val="28"/>
          <w:szCs w:val="28"/>
          <w:lang w:val="en-GB"/>
        </w:rPr>
        <w:t>one</w:t>
      </w:r>
      <w:r w:rsidR="00C6409D" w:rsidRPr="00F00077">
        <w:rPr>
          <w:sz w:val="28"/>
          <w:szCs w:val="28"/>
          <w:lang w:val="en-GB"/>
        </w:rPr>
        <w:t xml:space="preserve"> student</w:t>
      </w:r>
      <w:r w:rsidRPr="00F00077">
        <w:rPr>
          <w:sz w:val="28"/>
          <w:szCs w:val="28"/>
          <w:lang w:val="en-GB"/>
        </w:rPr>
        <w:t>)</w:t>
      </w:r>
    </w:p>
    <w:p w14:paraId="2C3A8BCF" w14:textId="6B40AD59" w:rsidR="00C6409D" w:rsidRPr="00F00077" w:rsidRDefault="00F0543D" w:rsidP="00C6409D">
      <w:pPr>
        <w:pStyle w:val="ListParagraph"/>
        <w:numPr>
          <w:ilvl w:val="0"/>
          <w:numId w:val="1"/>
        </w:numPr>
        <w:ind w:right="90"/>
        <w:rPr>
          <w:sz w:val="28"/>
          <w:szCs w:val="28"/>
          <w:lang w:val="en-GB"/>
        </w:rPr>
      </w:pPr>
      <w:r w:rsidRPr="00F00077">
        <w:rPr>
          <w:sz w:val="28"/>
          <w:szCs w:val="28"/>
          <w:lang w:val="en-GB"/>
        </w:rPr>
        <w:t>S</w:t>
      </w:r>
      <w:r w:rsidR="00C6409D" w:rsidRPr="00F00077">
        <w:rPr>
          <w:sz w:val="28"/>
          <w:szCs w:val="28"/>
          <w:lang w:val="en-GB"/>
        </w:rPr>
        <w:t>olutions</w:t>
      </w:r>
      <w:r w:rsidRPr="00F00077">
        <w:rPr>
          <w:sz w:val="28"/>
          <w:szCs w:val="28"/>
          <w:lang w:val="en-GB"/>
        </w:rPr>
        <w:t xml:space="preserve"> (two solutions for one problem)</w:t>
      </w:r>
    </w:p>
    <w:p w14:paraId="68492850" w14:textId="77777777" w:rsidR="00705BC0" w:rsidRPr="00F00077" w:rsidRDefault="00705BC0" w:rsidP="009E2248">
      <w:pPr>
        <w:ind w:left="15" w:right="90"/>
        <w:jc w:val="center"/>
        <w:rPr>
          <w:b/>
          <w:bCs/>
          <w:sz w:val="28"/>
          <w:szCs w:val="28"/>
          <w:lang w:val="en-GB"/>
        </w:rPr>
      </w:pPr>
    </w:p>
    <w:p w14:paraId="2B47208D" w14:textId="26D5EC22" w:rsidR="009E2248" w:rsidRPr="00F00077" w:rsidRDefault="009E2248" w:rsidP="009E2248">
      <w:pPr>
        <w:ind w:left="15" w:right="90"/>
        <w:jc w:val="center"/>
        <w:rPr>
          <w:b/>
          <w:bCs/>
          <w:sz w:val="28"/>
          <w:szCs w:val="28"/>
          <w:lang w:val="en-GB"/>
        </w:rPr>
      </w:pPr>
      <w:r w:rsidRPr="00F00077">
        <w:rPr>
          <w:b/>
          <w:bCs/>
          <w:sz w:val="28"/>
          <w:szCs w:val="28"/>
          <w:lang w:val="en-GB"/>
        </w:rPr>
        <w:t>Evaluation rubrics</w:t>
      </w:r>
    </w:p>
    <w:p w14:paraId="77D0959C" w14:textId="77777777" w:rsidR="00986AC7" w:rsidRPr="00F00077" w:rsidRDefault="00986AC7" w:rsidP="009E2248">
      <w:pPr>
        <w:ind w:left="15" w:right="90"/>
        <w:jc w:val="center"/>
        <w:rPr>
          <w:b/>
          <w:bCs/>
          <w:sz w:val="28"/>
          <w:szCs w:val="28"/>
          <w:lang w:val="en-GB"/>
        </w:rPr>
      </w:pPr>
    </w:p>
    <w:tbl>
      <w:tblPr>
        <w:tblW w:w="98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7"/>
        <w:gridCol w:w="1376"/>
        <w:gridCol w:w="1372"/>
        <w:gridCol w:w="1410"/>
        <w:gridCol w:w="1391"/>
        <w:gridCol w:w="1638"/>
        <w:gridCol w:w="1227"/>
      </w:tblGrid>
      <w:tr w:rsidR="00D9352B" w:rsidRPr="00F00077" w14:paraId="16B87851" w14:textId="77777777" w:rsidTr="00B30A24">
        <w:tc>
          <w:tcPr>
            <w:tcW w:w="1457" w:type="dxa"/>
            <w:shd w:val="clear" w:color="auto" w:fill="auto"/>
          </w:tcPr>
          <w:p w14:paraId="54165FCA" w14:textId="77777777" w:rsidR="009E2248" w:rsidRPr="00F00077" w:rsidRDefault="009E2248" w:rsidP="00B9506C">
            <w:pPr>
              <w:pStyle w:val="BodyText"/>
              <w:spacing w:line="240" w:lineRule="auto"/>
              <w:jc w:val="both"/>
            </w:pPr>
            <w:r w:rsidRPr="00F00077">
              <w:t>Points number</w:t>
            </w:r>
          </w:p>
        </w:tc>
        <w:tc>
          <w:tcPr>
            <w:tcW w:w="1376" w:type="dxa"/>
            <w:shd w:val="clear" w:color="auto" w:fill="auto"/>
          </w:tcPr>
          <w:p w14:paraId="79659CAD" w14:textId="2EE6DE84" w:rsidR="009E2248" w:rsidRPr="00F00077" w:rsidRDefault="009E2248" w:rsidP="00B9506C">
            <w:pPr>
              <w:pStyle w:val="BodyText"/>
              <w:spacing w:line="240" w:lineRule="auto"/>
              <w:jc w:val="center"/>
            </w:pPr>
            <w:r w:rsidRPr="00F00077">
              <w:t>10-</w:t>
            </w:r>
            <w:r w:rsidR="00F13577" w:rsidRPr="00F00077">
              <w:t>9</w:t>
            </w:r>
            <w:r w:rsidRPr="00F00077">
              <w:t xml:space="preserve"> points</w:t>
            </w:r>
          </w:p>
        </w:tc>
        <w:tc>
          <w:tcPr>
            <w:tcW w:w="1372" w:type="dxa"/>
            <w:shd w:val="clear" w:color="auto" w:fill="auto"/>
          </w:tcPr>
          <w:p w14:paraId="4A387FF3" w14:textId="77777777" w:rsidR="009E2248" w:rsidRPr="00F00077" w:rsidRDefault="009E2248" w:rsidP="00B9506C">
            <w:pPr>
              <w:pStyle w:val="BodyText"/>
              <w:spacing w:line="240" w:lineRule="auto"/>
              <w:jc w:val="both"/>
            </w:pPr>
            <w:r w:rsidRPr="00F00077">
              <w:t xml:space="preserve">8-7 points </w:t>
            </w:r>
          </w:p>
        </w:tc>
        <w:tc>
          <w:tcPr>
            <w:tcW w:w="1410" w:type="dxa"/>
            <w:shd w:val="clear" w:color="auto" w:fill="auto"/>
          </w:tcPr>
          <w:p w14:paraId="749164B7" w14:textId="77777777" w:rsidR="009E2248" w:rsidRPr="00F00077" w:rsidRDefault="009E2248" w:rsidP="00B9506C">
            <w:pPr>
              <w:pStyle w:val="BodyText"/>
              <w:spacing w:line="240" w:lineRule="auto"/>
              <w:jc w:val="both"/>
            </w:pPr>
            <w:r w:rsidRPr="00F00077">
              <w:t xml:space="preserve">6-5 points </w:t>
            </w:r>
          </w:p>
        </w:tc>
        <w:tc>
          <w:tcPr>
            <w:tcW w:w="1391" w:type="dxa"/>
            <w:shd w:val="clear" w:color="auto" w:fill="auto"/>
          </w:tcPr>
          <w:p w14:paraId="08D1BFB6" w14:textId="77777777" w:rsidR="009E2248" w:rsidRPr="00F00077" w:rsidRDefault="009E2248" w:rsidP="00B9506C">
            <w:pPr>
              <w:pStyle w:val="BodyText"/>
              <w:spacing w:line="240" w:lineRule="auto"/>
              <w:jc w:val="both"/>
            </w:pPr>
            <w:r w:rsidRPr="00F00077">
              <w:t xml:space="preserve">4-3 points </w:t>
            </w:r>
          </w:p>
        </w:tc>
        <w:tc>
          <w:tcPr>
            <w:tcW w:w="1638" w:type="dxa"/>
            <w:shd w:val="clear" w:color="auto" w:fill="auto"/>
          </w:tcPr>
          <w:p w14:paraId="71B46D13" w14:textId="77777777" w:rsidR="009E2248" w:rsidRPr="00F00077" w:rsidRDefault="009E2248" w:rsidP="00B9506C">
            <w:pPr>
              <w:pStyle w:val="BodyText"/>
              <w:spacing w:line="240" w:lineRule="auto"/>
              <w:jc w:val="both"/>
            </w:pPr>
            <w:r w:rsidRPr="00F00077">
              <w:t>2-1 point</w:t>
            </w:r>
          </w:p>
        </w:tc>
        <w:tc>
          <w:tcPr>
            <w:tcW w:w="1227" w:type="dxa"/>
            <w:shd w:val="clear" w:color="auto" w:fill="auto"/>
          </w:tcPr>
          <w:p w14:paraId="31C96871" w14:textId="77777777" w:rsidR="009E2248" w:rsidRPr="00F00077" w:rsidRDefault="009E2248" w:rsidP="00B9506C">
            <w:pPr>
              <w:pStyle w:val="BodyText"/>
              <w:spacing w:line="240" w:lineRule="auto"/>
              <w:jc w:val="both"/>
            </w:pPr>
            <w:r w:rsidRPr="00F00077">
              <w:t>0 point</w:t>
            </w:r>
          </w:p>
        </w:tc>
      </w:tr>
      <w:tr w:rsidR="00234505" w:rsidRPr="00F00077" w14:paraId="13727826" w14:textId="77777777" w:rsidTr="00B30A24">
        <w:tc>
          <w:tcPr>
            <w:tcW w:w="1457" w:type="dxa"/>
            <w:shd w:val="clear" w:color="auto" w:fill="auto"/>
          </w:tcPr>
          <w:p w14:paraId="339AF7C1" w14:textId="180FC63E" w:rsidR="009E2248" w:rsidRPr="00F00077" w:rsidRDefault="009E2248" w:rsidP="00B9506C">
            <w:pPr>
              <w:pStyle w:val="BodyText"/>
              <w:spacing w:line="240" w:lineRule="auto"/>
              <w:jc w:val="both"/>
            </w:pPr>
            <w:r w:rsidRPr="00F00077">
              <w:t>Organisation</w:t>
            </w:r>
          </w:p>
        </w:tc>
        <w:tc>
          <w:tcPr>
            <w:tcW w:w="1376" w:type="dxa"/>
            <w:shd w:val="clear" w:color="auto" w:fill="auto"/>
          </w:tcPr>
          <w:p w14:paraId="78462160" w14:textId="100FC978" w:rsidR="00F13577" w:rsidRPr="00F00077" w:rsidRDefault="00F13577" w:rsidP="00F13577">
            <w:pPr>
              <w:rPr>
                <w:sz w:val="20"/>
                <w:szCs w:val="20"/>
                <w:lang w:val="en-GB" w:eastAsia="en-GB"/>
              </w:rPr>
            </w:pPr>
            <w:r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>The main idea is supported by details, the categories make sense, and the reader is able to follow and understand what is presented.</w:t>
            </w:r>
          </w:p>
          <w:p w14:paraId="5B1F6D8B" w14:textId="48578BF5" w:rsidR="009E2248" w:rsidRPr="00F00077" w:rsidRDefault="009E2248" w:rsidP="00B9506C">
            <w:pPr>
              <w:pStyle w:val="BodyText"/>
              <w:spacing w:line="240" w:lineRule="auto"/>
              <w:rPr>
                <w:sz w:val="20"/>
              </w:rPr>
            </w:pPr>
          </w:p>
        </w:tc>
        <w:tc>
          <w:tcPr>
            <w:tcW w:w="1372" w:type="dxa"/>
            <w:shd w:val="clear" w:color="auto" w:fill="auto"/>
          </w:tcPr>
          <w:p w14:paraId="316FD273" w14:textId="4937DFD3" w:rsidR="00F13577" w:rsidRPr="00F00077" w:rsidRDefault="00F13577" w:rsidP="00F13577">
            <w:pPr>
              <w:rPr>
                <w:sz w:val="20"/>
                <w:szCs w:val="20"/>
                <w:lang w:val="en-GB" w:eastAsia="en-GB"/>
              </w:rPr>
            </w:pPr>
            <w:r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 xml:space="preserve">The main idea is </w:t>
            </w:r>
            <w:r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 xml:space="preserve">not fully </w:t>
            </w:r>
            <w:r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 xml:space="preserve">supported by details, the categories make sense, and the reader </w:t>
            </w:r>
            <w:r w:rsidR="007A7B7C"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>is rather</w:t>
            </w:r>
            <w:r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 xml:space="preserve"> </w:t>
            </w:r>
            <w:r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 xml:space="preserve">able to follow and understand what is </w:t>
            </w:r>
            <w:r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>presented</w:t>
            </w:r>
            <w:r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>.</w:t>
            </w:r>
          </w:p>
          <w:p w14:paraId="5FBA63CE" w14:textId="61A119A8" w:rsidR="009E2248" w:rsidRPr="00F00077" w:rsidRDefault="009E2248" w:rsidP="00B9506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1410" w:type="dxa"/>
            <w:shd w:val="clear" w:color="auto" w:fill="auto"/>
          </w:tcPr>
          <w:p w14:paraId="6CE8655D" w14:textId="09E6F87A" w:rsidR="00F13577" w:rsidRPr="00F00077" w:rsidRDefault="00F13577" w:rsidP="00F13577">
            <w:pPr>
              <w:rPr>
                <w:sz w:val="20"/>
                <w:szCs w:val="20"/>
                <w:lang w:val="en-GB" w:eastAsia="en-GB"/>
              </w:rPr>
            </w:pPr>
            <w:r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 xml:space="preserve">The main idea is </w:t>
            </w:r>
            <w:r w:rsidR="007A7B7C"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>slightly</w:t>
            </w:r>
            <w:r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 xml:space="preserve"> supported by details, </w:t>
            </w:r>
            <w:r w:rsidR="00597957"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>some</w:t>
            </w:r>
            <w:r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 xml:space="preserve"> categories make sense, and </w:t>
            </w:r>
            <w:r w:rsidR="007A7B7C"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>at times</w:t>
            </w:r>
            <w:r w:rsidR="007A7B7C"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 xml:space="preserve"> </w:t>
            </w:r>
            <w:r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 xml:space="preserve">the reader is </w:t>
            </w:r>
            <w:r w:rsidR="007A7B7C"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 xml:space="preserve">not </w:t>
            </w:r>
            <w:r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>able to follow and understand what is presented.</w:t>
            </w:r>
          </w:p>
          <w:p w14:paraId="0C93CEC6" w14:textId="7C623232" w:rsidR="009E2248" w:rsidRPr="00F00077" w:rsidRDefault="009E2248" w:rsidP="00F13577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1391" w:type="dxa"/>
            <w:shd w:val="clear" w:color="auto" w:fill="auto"/>
          </w:tcPr>
          <w:p w14:paraId="627BC310" w14:textId="5258BBB0" w:rsidR="00F13577" w:rsidRPr="00F00077" w:rsidRDefault="00F13577" w:rsidP="00F13577">
            <w:pPr>
              <w:rPr>
                <w:sz w:val="20"/>
                <w:szCs w:val="20"/>
                <w:lang w:val="en-GB" w:eastAsia="en-GB"/>
              </w:rPr>
            </w:pPr>
            <w:r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 xml:space="preserve">The main idea is </w:t>
            </w:r>
            <w:r w:rsidR="007A7B7C"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>poorly</w:t>
            </w:r>
            <w:r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 xml:space="preserve"> </w:t>
            </w:r>
            <w:r w:rsidR="007A7B7C"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 xml:space="preserve">supported </w:t>
            </w:r>
            <w:r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 xml:space="preserve">by details, </w:t>
            </w:r>
            <w:r w:rsidR="007A7B7C"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>the majority of</w:t>
            </w:r>
            <w:r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 xml:space="preserve"> categories do not make sense, and </w:t>
            </w:r>
            <w:r w:rsidR="007A7B7C"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 xml:space="preserve">most of the time </w:t>
            </w:r>
            <w:r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>the reader is not able to follow what is presented.</w:t>
            </w:r>
          </w:p>
          <w:p w14:paraId="1D703BDA" w14:textId="5E2CA525" w:rsidR="009E2248" w:rsidRPr="00F00077" w:rsidRDefault="009E2248" w:rsidP="00B9506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1638" w:type="dxa"/>
            <w:shd w:val="clear" w:color="auto" w:fill="auto"/>
          </w:tcPr>
          <w:p w14:paraId="55CC9EEB" w14:textId="28B69736" w:rsidR="00F13577" w:rsidRPr="00F00077" w:rsidRDefault="00F13577" w:rsidP="00F13577">
            <w:pPr>
              <w:rPr>
                <w:sz w:val="20"/>
                <w:szCs w:val="20"/>
                <w:lang w:val="en-GB" w:eastAsia="en-GB"/>
              </w:rPr>
            </w:pPr>
            <w:r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>There is no recogni</w:t>
            </w:r>
            <w:r w:rsidR="007A7B7C"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>s</w:t>
            </w:r>
            <w:r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 xml:space="preserve">able pattern to the ideas. They seem to be a list of thoughts that confuse the </w:t>
            </w:r>
            <w:r w:rsidR="00597957"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>audience</w:t>
            </w:r>
            <w:r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>.</w:t>
            </w:r>
          </w:p>
          <w:p w14:paraId="75B4DD54" w14:textId="71C85561" w:rsidR="009E2248" w:rsidRPr="00F00077" w:rsidRDefault="009E2248" w:rsidP="00B9506C">
            <w:pPr>
              <w:pStyle w:val="BodyText"/>
              <w:spacing w:line="240" w:lineRule="auto"/>
              <w:rPr>
                <w:sz w:val="20"/>
              </w:rPr>
            </w:pPr>
          </w:p>
        </w:tc>
        <w:tc>
          <w:tcPr>
            <w:tcW w:w="1227" w:type="dxa"/>
            <w:shd w:val="clear" w:color="auto" w:fill="auto"/>
          </w:tcPr>
          <w:p w14:paraId="51532183" w14:textId="3B0AC678" w:rsidR="00AC0851" w:rsidRPr="00F00077" w:rsidRDefault="00AC0851" w:rsidP="00AC0851">
            <w:pPr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</w:pPr>
            <w:r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>Does not address any part of the task</w:t>
            </w:r>
          </w:p>
          <w:p w14:paraId="369BD621" w14:textId="7BEE6ABC" w:rsidR="009E2248" w:rsidRPr="00F00077" w:rsidRDefault="009E2248" w:rsidP="00B9506C">
            <w:pPr>
              <w:pStyle w:val="BodyText"/>
              <w:spacing w:line="240" w:lineRule="auto"/>
              <w:rPr>
                <w:sz w:val="20"/>
              </w:rPr>
            </w:pPr>
          </w:p>
        </w:tc>
      </w:tr>
      <w:tr w:rsidR="00234505" w:rsidRPr="00F00077" w14:paraId="653CF315" w14:textId="77777777" w:rsidTr="00B30A24">
        <w:tc>
          <w:tcPr>
            <w:tcW w:w="1457" w:type="dxa"/>
            <w:shd w:val="clear" w:color="auto" w:fill="auto"/>
          </w:tcPr>
          <w:p w14:paraId="61DB278E" w14:textId="773B6C4C" w:rsidR="00B30A24" w:rsidRPr="00F00077" w:rsidRDefault="00B30A24" w:rsidP="00B30A24">
            <w:pPr>
              <w:pStyle w:val="BodyText"/>
              <w:spacing w:line="240" w:lineRule="auto"/>
              <w:jc w:val="both"/>
            </w:pPr>
            <w:r w:rsidRPr="00F00077">
              <w:t xml:space="preserve">Content </w:t>
            </w:r>
          </w:p>
        </w:tc>
        <w:tc>
          <w:tcPr>
            <w:tcW w:w="1376" w:type="dxa"/>
            <w:shd w:val="clear" w:color="auto" w:fill="auto"/>
          </w:tcPr>
          <w:p w14:paraId="39BB8C56" w14:textId="1D7C7739" w:rsidR="00B30A24" w:rsidRPr="00F00077" w:rsidRDefault="00B30A24" w:rsidP="00B30A24">
            <w:pPr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</w:pPr>
            <w:r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>The map has</w:t>
            </w:r>
            <w:r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 xml:space="preserve"> three</w:t>
            </w:r>
            <w:r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 xml:space="preserve"> </w:t>
            </w:r>
            <w:r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>clear, logical issues</w:t>
            </w:r>
            <w:r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 xml:space="preserve"> and </w:t>
            </w:r>
            <w:r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>two practical solutions</w:t>
            </w:r>
            <w:r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 xml:space="preserve"> under each </w:t>
            </w:r>
            <w:r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 xml:space="preserve">related issue. Overall, there are 6 relevant solutions. </w:t>
            </w:r>
          </w:p>
          <w:p w14:paraId="2F894E86" w14:textId="77777777" w:rsidR="00B30A24" w:rsidRPr="00F00077" w:rsidRDefault="00B30A24" w:rsidP="00B30A24">
            <w:pPr>
              <w:pStyle w:val="BodyText"/>
              <w:spacing w:line="240" w:lineRule="auto"/>
              <w:rPr>
                <w:color w:val="000000"/>
                <w:sz w:val="20"/>
                <w:shd w:val="clear" w:color="auto" w:fill="FFFFFF"/>
                <w:lang w:eastAsia="ru-RU"/>
              </w:rPr>
            </w:pPr>
          </w:p>
        </w:tc>
        <w:tc>
          <w:tcPr>
            <w:tcW w:w="1372" w:type="dxa"/>
            <w:shd w:val="clear" w:color="auto" w:fill="auto"/>
          </w:tcPr>
          <w:p w14:paraId="6EE3F71A" w14:textId="47262553" w:rsidR="00B30A24" w:rsidRPr="00F00077" w:rsidRDefault="00B30A24" w:rsidP="00B30A24">
            <w:pPr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</w:pPr>
            <w:r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 xml:space="preserve">The map has three </w:t>
            </w:r>
            <w:r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>not fully clear and</w:t>
            </w:r>
            <w:r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 xml:space="preserve"> logical issues</w:t>
            </w:r>
            <w:r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 xml:space="preserve">; and </w:t>
            </w:r>
            <w:r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 xml:space="preserve">two </w:t>
            </w:r>
            <w:r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 xml:space="preserve">not fully </w:t>
            </w:r>
            <w:r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 xml:space="preserve">practical solutions under each related issue. Overall, there are 6 </w:t>
            </w:r>
            <w:r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 xml:space="preserve">not fully </w:t>
            </w:r>
            <w:r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 xml:space="preserve">relevant solutions. </w:t>
            </w:r>
          </w:p>
          <w:p w14:paraId="41963FA6" w14:textId="77777777" w:rsidR="00B30A24" w:rsidRPr="00F00077" w:rsidRDefault="00B30A24" w:rsidP="00B30A24">
            <w:pPr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</w:pPr>
          </w:p>
        </w:tc>
        <w:tc>
          <w:tcPr>
            <w:tcW w:w="1410" w:type="dxa"/>
            <w:shd w:val="clear" w:color="auto" w:fill="auto"/>
          </w:tcPr>
          <w:p w14:paraId="6872AA34" w14:textId="59476D06" w:rsidR="00B30A24" w:rsidRPr="00F00077" w:rsidRDefault="00B30A24" w:rsidP="00B30A24">
            <w:pPr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</w:pPr>
            <w:r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>The map has three slightly clear, logical issues and two slightly practical solutions under each related issue. Overall, there are 6</w:t>
            </w:r>
            <w:r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 xml:space="preserve"> </w:t>
            </w:r>
            <w:r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 xml:space="preserve">slightly relevant solutions. </w:t>
            </w:r>
          </w:p>
          <w:p w14:paraId="3C149C65" w14:textId="77777777" w:rsidR="00B30A24" w:rsidRPr="00F00077" w:rsidRDefault="00B30A24" w:rsidP="00B30A24">
            <w:pPr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</w:pPr>
          </w:p>
        </w:tc>
        <w:tc>
          <w:tcPr>
            <w:tcW w:w="1391" w:type="dxa"/>
            <w:shd w:val="clear" w:color="auto" w:fill="auto"/>
          </w:tcPr>
          <w:p w14:paraId="7A625026" w14:textId="377A615D" w:rsidR="00B30A24" w:rsidRPr="00F00077" w:rsidRDefault="00B30A24" w:rsidP="00B30A24">
            <w:pPr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</w:pPr>
            <w:r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>The map has three</w:t>
            </w:r>
            <w:r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 xml:space="preserve"> or less</w:t>
            </w:r>
            <w:r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 xml:space="preserve"> </w:t>
            </w:r>
            <w:r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 xml:space="preserve">poorly supported </w:t>
            </w:r>
            <w:r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>issues and inac</w:t>
            </w:r>
            <w:r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>c</w:t>
            </w:r>
            <w:r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 xml:space="preserve">urate practical solutions under each related issue. Overall, there are 6 or less relevant solutions. </w:t>
            </w:r>
          </w:p>
          <w:p w14:paraId="7DC0A767" w14:textId="77777777" w:rsidR="00B30A24" w:rsidRPr="00F00077" w:rsidRDefault="00B30A24" w:rsidP="00B30A24">
            <w:pPr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</w:pPr>
          </w:p>
        </w:tc>
        <w:tc>
          <w:tcPr>
            <w:tcW w:w="1638" w:type="dxa"/>
            <w:shd w:val="clear" w:color="auto" w:fill="auto"/>
          </w:tcPr>
          <w:p w14:paraId="06B736DF" w14:textId="5D28FF54" w:rsidR="00B30A24" w:rsidRPr="00F00077" w:rsidRDefault="00B30A24" w:rsidP="00B30A24">
            <w:pPr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</w:pPr>
            <w:r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 xml:space="preserve">The map has three or less </w:t>
            </w:r>
            <w:r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>irrelevant</w:t>
            </w:r>
            <w:r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 xml:space="preserve"> </w:t>
            </w:r>
            <w:r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 xml:space="preserve">issues and insufficient practical </w:t>
            </w:r>
            <w:r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 xml:space="preserve">solutions under each related issue. Overall, there are 6 or less </w:t>
            </w:r>
            <w:r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>confusing and non-applicable</w:t>
            </w:r>
            <w:r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 xml:space="preserve"> solutions. </w:t>
            </w:r>
          </w:p>
          <w:p w14:paraId="62E31D04" w14:textId="77777777" w:rsidR="00B30A24" w:rsidRPr="00F00077" w:rsidRDefault="00B30A24" w:rsidP="00B30A24">
            <w:pPr>
              <w:pStyle w:val="BodyText"/>
              <w:spacing w:line="240" w:lineRule="auto"/>
              <w:rPr>
                <w:color w:val="000000"/>
                <w:sz w:val="20"/>
                <w:shd w:val="clear" w:color="auto" w:fill="FFFFFF"/>
                <w:lang w:eastAsia="ru-RU"/>
              </w:rPr>
            </w:pPr>
          </w:p>
        </w:tc>
        <w:tc>
          <w:tcPr>
            <w:tcW w:w="1227" w:type="dxa"/>
            <w:shd w:val="clear" w:color="auto" w:fill="auto"/>
          </w:tcPr>
          <w:p w14:paraId="1512E228" w14:textId="276CAE88" w:rsidR="00AC0851" w:rsidRPr="00F00077" w:rsidRDefault="00AC0851" w:rsidP="00AC0851">
            <w:pPr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</w:pPr>
            <w:r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>Does not address any part of the task</w:t>
            </w:r>
          </w:p>
          <w:p w14:paraId="3DDD135F" w14:textId="77777777" w:rsidR="00B30A24" w:rsidRPr="00F00077" w:rsidRDefault="00B30A24" w:rsidP="00B30A24">
            <w:pPr>
              <w:pStyle w:val="BodyText"/>
              <w:spacing w:line="240" w:lineRule="auto"/>
              <w:rPr>
                <w:sz w:val="20"/>
              </w:rPr>
            </w:pPr>
          </w:p>
        </w:tc>
      </w:tr>
      <w:tr w:rsidR="00234505" w:rsidRPr="00F00077" w14:paraId="33012F9C" w14:textId="77777777" w:rsidTr="00B30A24">
        <w:tc>
          <w:tcPr>
            <w:tcW w:w="1457" w:type="dxa"/>
            <w:shd w:val="clear" w:color="auto" w:fill="auto"/>
          </w:tcPr>
          <w:p w14:paraId="7FBD0FB8" w14:textId="25F17463" w:rsidR="00B30A24" w:rsidRPr="00F00077" w:rsidRDefault="00B30A24" w:rsidP="00B30A24">
            <w:pPr>
              <w:pStyle w:val="BodyText"/>
              <w:spacing w:line="240" w:lineRule="auto"/>
              <w:jc w:val="both"/>
            </w:pPr>
            <w:r w:rsidRPr="00F00077">
              <w:t>Design</w:t>
            </w:r>
            <w:r w:rsidR="00F12A72" w:rsidRPr="00F00077">
              <w:t xml:space="preserve"> </w:t>
            </w:r>
            <w:r w:rsidRPr="00F00077">
              <w:t>and creativity</w:t>
            </w:r>
          </w:p>
        </w:tc>
        <w:tc>
          <w:tcPr>
            <w:tcW w:w="1376" w:type="dxa"/>
            <w:shd w:val="clear" w:color="auto" w:fill="auto"/>
          </w:tcPr>
          <w:p w14:paraId="5DDBACA1" w14:textId="77159820" w:rsidR="00F12A72" w:rsidRPr="00F00077" w:rsidRDefault="00F12A72" w:rsidP="00F12A72">
            <w:pPr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</w:pPr>
            <w:r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 xml:space="preserve">The map </w:t>
            </w:r>
            <w:r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>has an</w:t>
            </w:r>
            <w:r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 xml:space="preserve"> </w:t>
            </w:r>
            <w:r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>innovative design</w:t>
            </w:r>
            <w:r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 xml:space="preserve">, the font </w:t>
            </w:r>
            <w:r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>is readable</w:t>
            </w:r>
            <w:r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>.</w:t>
            </w:r>
            <w:r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 xml:space="preserve"> </w:t>
            </w:r>
            <w:r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 xml:space="preserve">The map </w:t>
            </w:r>
            <w:r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 xml:space="preserve">is </w:t>
            </w:r>
            <w:r w:rsidR="001F19AB"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>v</w:t>
            </w:r>
            <w:r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 xml:space="preserve">isually </w:t>
            </w:r>
            <w:r w:rsidR="001F19AB"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>appealing</w:t>
            </w:r>
            <w:r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 xml:space="preserve"> and uses </w:t>
            </w:r>
            <w:proofErr w:type="spellStart"/>
            <w:r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>colors</w:t>
            </w:r>
            <w:proofErr w:type="spellEnd"/>
            <w:r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 xml:space="preserve"> that work well together.</w:t>
            </w:r>
          </w:p>
          <w:p w14:paraId="53AFE3A3" w14:textId="4F7A8D54" w:rsidR="00F12A72" w:rsidRPr="00F00077" w:rsidRDefault="00F12A72" w:rsidP="00F12A72">
            <w:pPr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</w:pPr>
          </w:p>
          <w:p w14:paraId="13110C7E" w14:textId="77777777" w:rsidR="00B30A24" w:rsidRPr="00F00077" w:rsidRDefault="00B30A24" w:rsidP="00B30A24">
            <w:pPr>
              <w:pStyle w:val="BodyText"/>
              <w:spacing w:line="240" w:lineRule="auto"/>
              <w:rPr>
                <w:color w:val="000000"/>
                <w:sz w:val="20"/>
                <w:shd w:val="clear" w:color="auto" w:fill="FFFFFF"/>
                <w:lang w:eastAsia="ru-RU"/>
              </w:rPr>
            </w:pPr>
          </w:p>
        </w:tc>
        <w:tc>
          <w:tcPr>
            <w:tcW w:w="1372" w:type="dxa"/>
            <w:shd w:val="clear" w:color="auto" w:fill="auto"/>
          </w:tcPr>
          <w:p w14:paraId="41B6E8A2" w14:textId="6AE56426" w:rsidR="001F19AB" w:rsidRPr="00F00077" w:rsidRDefault="001F19AB" w:rsidP="001F19AB">
            <w:pPr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</w:pPr>
            <w:r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 xml:space="preserve">The map has </w:t>
            </w:r>
            <w:r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 xml:space="preserve">creative </w:t>
            </w:r>
            <w:r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 xml:space="preserve">design, the font is readable. The map is </w:t>
            </w:r>
            <w:r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 xml:space="preserve">somewhat </w:t>
            </w:r>
            <w:r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 xml:space="preserve">visually </w:t>
            </w:r>
            <w:r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>appealing</w:t>
            </w:r>
            <w:r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 xml:space="preserve"> and uses </w:t>
            </w:r>
            <w:proofErr w:type="spellStart"/>
            <w:r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>colors</w:t>
            </w:r>
            <w:proofErr w:type="spellEnd"/>
            <w:r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 xml:space="preserve"> that work well together.</w:t>
            </w:r>
          </w:p>
          <w:p w14:paraId="101900FD" w14:textId="77777777" w:rsidR="00B30A24" w:rsidRPr="00F00077" w:rsidRDefault="00B30A24" w:rsidP="00B30A24">
            <w:pPr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</w:pPr>
          </w:p>
        </w:tc>
        <w:tc>
          <w:tcPr>
            <w:tcW w:w="1410" w:type="dxa"/>
            <w:shd w:val="clear" w:color="auto" w:fill="auto"/>
          </w:tcPr>
          <w:p w14:paraId="6B53EBF8" w14:textId="3B498669" w:rsidR="001F19AB" w:rsidRPr="00F00077" w:rsidRDefault="001F19AB" w:rsidP="001F19AB">
            <w:pPr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</w:pPr>
            <w:r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 xml:space="preserve">The map has </w:t>
            </w:r>
            <w:r w:rsidR="003505F4"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>holistic</w:t>
            </w:r>
            <w:r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 xml:space="preserve"> design, the font is </w:t>
            </w:r>
            <w:r w:rsidR="003505F4"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 xml:space="preserve">quite </w:t>
            </w:r>
            <w:r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 xml:space="preserve">readable. The map </w:t>
            </w:r>
            <w:r w:rsidR="003505F4"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>has slightly limited visuals</w:t>
            </w:r>
            <w:r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 xml:space="preserve"> and uses </w:t>
            </w:r>
            <w:proofErr w:type="spellStart"/>
            <w:r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>colors</w:t>
            </w:r>
            <w:proofErr w:type="spellEnd"/>
            <w:r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 xml:space="preserve"> that </w:t>
            </w:r>
            <w:r w:rsidR="003505F4"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 xml:space="preserve">slightly </w:t>
            </w:r>
            <w:r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>work together.</w:t>
            </w:r>
          </w:p>
          <w:p w14:paraId="2A479AC4" w14:textId="77777777" w:rsidR="00B30A24" w:rsidRPr="00F00077" w:rsidRDefault="00B30A24" w:rsidP="00B30A24">
            <w:pPr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</w:pPr>
          </w:p>
        </w:tc>
        <w:tc>
          <w:tcPr>
            <w:tcW w:w="1391" w:type="dxa"/>
            <w:shd w:val="clear" w:color="auto" w:fill="auto"/>
          </w:tcPr>
          <w:p w14:paraId="01078FF9" w14:textId="3DBE64B3" w:rsidR="003505F4" w:rsidRPr="00F00077" w:rsidRDefault="003505F4" w:rsidP="003505F4">
            <w:pPr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</w:pPr>
            <w:r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 xml:space="preserve">The map has </w:t>
            </w:r>
            <w:r w:rsidR="003C60AF"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 xml:space="preserve">slightly </w:t>
            </w:r>
            <w:proofErr w:type="gramStart"/>
            <w:r w:rsidR="003C60AF"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>inappropriate</w:t>
            </w:r>
            <w:r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 xml:space="preserve"> </w:t>
            </w:r>
            <w:r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 xml:space="preserve"> design</w:t>
            </w:r>
            <w:proofErr w:type="gramEnd"/>
            <w:r w:rsidR="003C60AF"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 xml:space="preserve"> and </w:t>
            </w:r>
            <w:r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 xml:space="preserve">the font is </w:t>
            </w:r>
            <w:r w:rsidR="003C60AF"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 xml:space="preserve">less </w:t>
            </w:r>
            <w:r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 xml:space="preserve">readable. The map has limited visuals and uses </w:t>
            </w:r>
            <w:proofErr w:type="spellStart"/>
            <w:r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>colors</w:t>
            </w:r>
            <w:proofErr w:type="spellEnd"/>
            <w:r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 xml:space="preserve"> that slightly work together.</w:t>
            </w:r>
          </w:p>
          <w:p w14:paraId="1809152A" w14:textId="77777777" w:rsidR="00B30A24" w:rsidRPr="00F00077" w:rsidRDefault="00B30A24" w:rsidP="003C60AF">
            <w:pPr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</w:pPr>
          </w:p>
        </w:tc>
        <w:tc>
          <w:tcPr>
            <w:tcW w:w="1638" w:type="dxa"/>
            <w:shd w:val="clear" w:color="auto" w:fill="auto"/>
          </w:tcPr>
          <w:p w14:paraId="015F029C" w14:textId="2D9C90FC" w:rsidR="003C60AF" w:rsidRPr="00F00077" w:rsidRDefault="003C60AF" w:rsidP="003C60AF">
            <w:pPr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</w:pPr>
            <w:r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 xml:space="preserve">The map has </w:t>
            </w:r>
            <w:proofErr w:type="gramStart"/>
            <w:r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>inappropriate  design</w:t>
            </w:r>
            <w:proofErr w:type="gramEnd"/>
            <w:r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 xml:space="preserve"> and the font is </w:t>
            </w:r>
            <w:r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>non-</w:t>
            </w:r>
            <w:r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 xml:space="preserve">readable. The map has limited visuals and uses </w:t>
            </w:r>
            <w:proofErr w:type="spellStart"/>
            <w:r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>colors</w:t>
            </w:r>
            <w:proofErr w:type="spellEnd"/>
            <w:r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 xml:space="preserve"> that </w:t>
            </w:r>
            <w:r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 xml:space="preserve">do not </w:t>
            </w:r>
            <w:r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>work together.</w:t>
            </w:r>
          </w:p>
          <w:p w14:paraId="2F7DBC6F" w14:textId="77777777" w:rsidR="00B30A24" w:rsidRPr="00F00077" w:rsidRDefault="00B30A24" w:rsidP="00B30A24">
            <w:pPr>
              <w:pStyle w:val="BodyText"/>
              <w:spacing w:line="240" w:lineRule="auto"/>
              <w:rPr>
                <w:color w:val="000000"/>
                <w:sz w:val="20"/>
                <w:shd w:val="clear" w:color="auto" w:fill="FFFFFF"/>
                <w:lang w:eastAsia="ru-RU"/>
              </w:rPr>
            </w:pPr>
          </w:p>
        </w:tc>
        <w:tc>
          <w:tcPr>
            <w:tcW w:w="1227" w:type="dxa"/>
            <w:shd w:val="clear" w:color="auto" w:fill="auto"/>
          </w:tcPr>
          <w:p w14:paraId="7D397474" w14:textId="0F704F15" w:rsidR="00AC0851" w:rsidRPr="00F00077" w:rsidRDefault="00AC0851" w:rsidP="00AC0851">
            <w:pPr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</w:pPr>
            <w:r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>Does not address any part of the task</w:t>
            </w:r>
          </w:p>
          <w:p w14:paraId="05B2AF71" w14:textId="77777777" w:rsidR="00B30A24" w:rsidRPr="00F00077" w:rsidRDefault="00B30A24" w:rsidP="00B30A24">
            <w:pPr>
              <w:pStyle w:val="BodyText"/>
              <w:spacing w:line="240" w:lineRule="auto"/>
              <w:rPr>
                <w:color w:val="000000"/>
                <w:sz w:val="20"/>
                <w:shd w:val="clear" w:color="auto" w:fill="FFFFFF"/>
                <w:lang w:eastAsia="ru-RU"/>
              </w:rPr>
            </w:pPr>
          </w:p>
        </w:tc>
      </w:tr>
      <w:tr w:rsidR="00234505" w:rsidRPr="00F00077" w14:paraId="6D540073" w14:textId="77777777" w:rsidTr="00B30A24">
        <w:tc>
          <w:tcPr>
            <w:tcW w:w="1457" w:type="dxa"/>
            <w:shd w:val="clear" w:color="auto" w:fill="auto"/>
          </w:tcPr>
          <w:p w14:paraId="65D6ECE6" w14:textId="18B71C98" w:rsidR="00B30A24" w:rsidRPr="00F00077" w:rsidRDefault="00B30A24" w:rsidP="00B30A24">
            <w:pPr>
              <w:pStyle w:val="BodyText"/>
              <w:spacing w:line="240" w:lineRule="auto"/>
              <w:jc w:val="both"/>
            </w:pPr>
            <w:r w:rsidRPr="00F00077">
              <w:lastRenderedPageBreak/>
              <w:t>Presentation skills</w:t>
            </w:r>
          </w:p>
        </w:tc>
        <w:tc>
          <w:tcPr>
            <w:tcW w:w="1376" w:type="dxa"/>
            <w:shd w:val="clear" w:color="auto" w:fill="auto"/>
          </w:tcPr>
          <w:p w14:paraId="014B21EE" w14:textId="10DC0BE0" w:rsidR="00B30A24" w:rsidRPr="00F00077" w:rsidRDefault="00EC35B8" w:rsidP="00B30A24">
            <w:pPr>
              <w:pStyle w:val="BodyText"/>
              <w:spacing w:line="240" w:lineRule="auto"/>
              <w:rPr>
                <w:sz w:val="20"/>
              </w:rPr>
            </w:pPr>
            <w:r w:rsidRPr="00F00077">
              <w:rPr>
                <w:color w:val="000000"/>
                <w:sz w:val="20"/>
                <w:shd w:val="clear" w:color="auto" w:fill="FFFFFF"/>
                <w:lang w:eastAsia="ru-RU"/>
              </w:rPr>
              <w:t>Clear, articulate and consistent flow of speech. Strong audience engagement by maintaining eye-contact.</w:t>
            </w:r>
            <w:r w:rsidRPr="00F00077">
              <w:rPr>
                <w:sz w:val="20"/>
              </w:rPr>
              <w:t xml:space="preserve"> </w:t>
            </w:r>
          </w:p>
        </w:tc>
        <w:tc>
          <w:tcPr>
            <w:tcW w:w="1372" w:type="dxa"/>
            <w:shd w:val="clear" w:color="auto" w:fill="auto"/>
          </w:tcPr>
          <w:p w14:paraId="3A6149EE" w14:textId="0AD3BA59" w:rsidR="00B30A24" w:rsidRPr="00F00077" w:rsidRDefault="00234505" w:rsidP="00B30A24">
            <w:pPr>
              <w:rPr>
                <w:sz w:val="20"/>
                <w:szCs w:val="20"/>
                <w:lang w:val="en-GB"/>
              </w:rPr>
            </w:pPr>
            <w:r w:rsidRPr="00F00077">
              <w:rPr>
                <w:color w:val="000000"/>
                <w:sz w:val="20"/>
                <w:shd w:val="clear" w:color="auto" w:fill="FFFFFF"/>
                <w:lang w:val="en-GB"/>
              </w:rPr>
              <w:t>A</w:t>
            </w:r>
            <w:r w:rsidR="00EC35B8" w:rsidRPr="00F00077">
              <w:rPr>
                <w:color w:val="000000"/>
                <w:sz w:val="20"/>
                <w:shd w:val="clear" w:color="auto" w:fill="FFFFFF"/>
                <w:lang w:val="en-GB"/>
              </w:rPr>
              <w:t xml:space="preserve">dequate clarity </w:t>
            </w:r>
            <w:r w:rsidR="00EC35B8" w:rsidRPr="00F00077">
              <w:rPr>
                <w:color w:val="000000"/>
                <w:sz w:val="20"/>
                <w:shd w:val="clear" w:color="auto" w:fill="FFFFFF"/>
                <w:lang w:val="en-GB"/>
              </w:rPr>
              <w:t xml:space="preserve">and </w:t>
            </w:r>
            <w:r w:rsidR="00EC35B8" w:rsidRPr="00F00077">
              <w:rPr>
                <w:color w:val="000000"/>
                <w:sz w:val="20"/>
                <w:shd w:val="clear" w:color="auto" w:fill="FFFFFF"/>
                <w:lang w:val="en-GB"/>
              </w:rPr>
              <w:t xml:space="preserve">occasional </w:t>
            </w:r>
            <w:r w:rsidR="00EC35B8" w:rsidRPr="00F00077">
              <w:rPr>
                <w:color w:val="000000"/>
                <w:sz w:val="20"/>
                <w:shd w:val="clear" w:color="auto" w:fill="FFFFFF"/>
                <w:lang w:val="en-GB"/>
              </w:rPr>
              <w:t>consiste</w:t>
            </w:r>
            <w:r w:rsidR="00EC35B8" w:rsidRPr="00F00077">
              <w:rPr>
                <w:color w:val="000000"/>
                <w:sz w:val="20"/>
                <w:shd w:val="clear" w:color="auto" w:fill="FFFFFF"/>
                <w:lang w:val="en-GB"/>
              </w:rPr>
              <w:t xml:space="preserve">ncy in </w:t>
            </w:r>
            <w:r w:rsidRPr="00F00077">
              <w:rPr>
                <w:color w:val="000000"/>
                <w:sz w:val="20"/>
                <w:shd w:val="clear" w:color="auto" w:fill="FFFFFF"/>
                <w:lang w:val="en-GB"/>
              </w:rPr>
              <w:t xml:space="preserve">a </w:t>
            </w:r>
            <w:r w:rsidR="00EC35B8" w:rsidRPr="00F00077">
              <w:rPr>
                <w:color w:val="000000"/>
                <w:sz w:val="20"/>
                <w:shd w:val="clear" w:color="auto" w:fill="FFFFFF"/>
                <w:lang w:val="en-GB"/>
              </w:rPr>
              <w:t xml:space="preserve">flow of speech. </w:t>
            </w:r>
            <w:r w:rsidRPr="00F00077">
              <w:rPr>
                <w:color w:val="000000"/>
                <w:sz w:val="20"/>
                <w:shd w:val="clear" w:color="auto" w:fill="FFFFFF"/>
                <w:lang w:val="en-GB"/>
              </w:rPr>
              <w:t>Adequate</w:t>
            </w:r>
            <w:r w:rsidR="00EC35B8" w:rsidRPr="00F00077">
              <w:rPr>
                <w:color w:val="000000"/>
                <w:sz w:val="20"/>
                <w:shd w:val="clear" w:color="auto" w:fill="FFFFFF"/>
                <w:lang w:val="en-GB"/>
              </w:rPr>
              <w:t xml:space="preserve"> audience engagement by maintaining eye-contact.</w:t>
            </w:r>
          </w:p>
        </w:tc>
        <w:tc>
          <w:tcPr>
            <w:tcW w:w="1410" w:type="dxa"/>
            <w:shd w:val="clear" w:color="auto" w:fill="auto"/>
          </w:tcPr>
          <w:p w14:paraId="415DF838" w14:textId="26BED647" w:rsidR="00B30A24" w:rsidRPr="00F00077" w:rsidRDefault="00234505" w:rsidP="00B30A24">
            <w:pPr>
              <w:rPr>
                <w:sz w:val="20"/>
                <w:szCs w:val="20"/>
                <w:lang w:val="en-GB"/>
              </w:rPr>
            </w:pPr>
            <w:r w:rsidRPr="00F00077">
              <w:rPr>
                <w:color w:val="000000"/>
                <w:sz w:val="20"/>
                <w:shd w:val="clear" w:color="auto" w:fill="FFFFFF"/>
                <w:lang w:val="en-GB"/>
              </w:rPr>
              <w:t>Somewhat a</w:t>
            </w:r>
            <w:r w:rsidRPr="00F00077">
              <w:rPr>
                <w:color w:val="000000"/>
                <w:sz w:val="20"/>
                <w:shd w:val="clear" w:color="auto" w:fill="FFFFFF"/>
                <w:lang w:val="en-GB"/>
              </w:rPr>
              <w:t xml:space="preserve">dequate clarity and </w:t>
            </w:r>
            <w:r w:rsidRPr="00F00077">
              <w:rPr>
                <w:color w:val="000000"/>
                <w:sz w:val="20"/>
                <w:shd w:val="clear" w:color="auto" w:fill="FFFFFF"/>
                <w:lang w:val="en-GB"/>
              </w:rPr>
              <w:t>slight</w:t>
            </w:r>
            <w:r w:rsidRPr="00F00077">
              <w:rPr>
                <w:color w:val="000000"/>
                <w:sz w:val="20"/>
                <w:shd w:val="clear" w:color="auto" w:fill="FFFFFF"/>
                <w:lang w:val="en-GB"/>
              </w:rPr>
              <w:t xml:space="preserve"> </w:t>
            </w:r>
            <w:r w:rsidRPr="00F00077">
              <w:rPr>
                <w:color w:val="000000"/>
                <w:sz w:val="20"/>
                <w:shd w:val="clear" w:color="auto" w:fill="FFFFFF"/>
                <w:lang w:val="en-GB"/>
              </w:rPr>
              <w:t>in</w:t>
            </w:r>
            <w:r w:rsidRPr="00F00077">
              <w:rPr>
                <w:color w:val="000000"/>
                <w:sz w:val="20"/>
                <w:shd w:val="clear" w:color="auto" w:fill="FFFFFF"/>
                <w:lang w:val="en-GB"/>
              </w:rPr>
              <w:t xml:space="preserve">consistency in a flow of speech. </w:t>
            </w:r>
            <w:r w:rsidRPr="00F00077">
              <w:rPr>
                <w:color w:val="000000"/>
                <w:sz w:val="20"/>
                <w:shd w:val="clear" w:color="auto" w:fill="FFFFFF"/>
                <w:lang w:val="en-GB"/>
              </w:rPr>
              <w:t>Somewhat a</w:t>
            </w:r>
            <w:r w:rsidRPr="00F00077">
              <w:rPr>
                <w:color w:val="000000"/>
                <w:sz w:val="20"/>
                <w:shd w:val="clear" w:color="auto" w:fill="FFFFFF"/>
                <w:lang w:val="en-GB"/>
              </w:rPr>
              <w:t>dequate audience engagement by maintaining eye-contact.</w:t>
            </w:r>
          </w:p>
        </w:tc>
        <w:tc>
          <w:tcPr>
            <w:tcW w:w="1391" w:type="dxa"/>
            <w:shd w:val="clear" w:color="auto" w:fill="auto"/>
          </w:tcPr>
          <w:p w14:paraId="4D084998" w14:textId="1A394DE3" w:rsidR="00B30A24" w:rsidRPr="00F00077" w:rsidRDefault="00D9352B" w:rsidP="00B30A24">
            <w:pPr>
              <w:rPr>
                <w:sz w:val="20"/>
                <w:szCs w:val="20"/>
                <w:lang w:val="en-GB"/>
              </w:rPr>
            </w:pPr>
            <w:r w:rsidRPr="00F00077">
              <w:rPr>
                <w:color w:val="000000"/>
                <w:sz w:val="20"/>
                <w:shd w:val="clear" w:color="auto" w:fill="FFFFFF"/>
                <w:lang w:val="en-GB"/>
              </w:rPr>
              <w:t>Slight</w:t>
            </w:r>
            <w:r w:rsidR="00234505" w:rsidRPr="00F00077">
              <w:rPr>
                <w:color w:val="000000"/>
                <w:sz w:val="20"/>
                <w:shd w:val="clear" w:color="auto" w:fill="FFFFFF"/>
                <w:lang w:val="en-GB"/>
              </w:rPr>
              <w:t xml:space="preserve"> clarity and</w:t>
            </w:r>
            <w:r w:rsidRPr="00F00077">
              <w:rPr>
                <w:color w:val="000000"/>
                <w:sz w:val="20"/>
                <w:shd w:val="clear" w:color="auto" w:fill="FFFFFF"/>
                <w:lang w:val="en-GB"/>
              </w:rPr>
              <w:t xml:space="preserve"> </w:t>
            </w:r>
            <w:r w:rsidR="00234505" w:rsidRPr="00F00077">
              <w:rPr>
                <w:color w:val="000000"/>
                <w:sz w:val="20"/>
                <w:shd w:val="clear" w:color="auto" w:fill="FFFFFF"/>
                <w:lang w:val="en-GB"/>
              </w:rPr>
              <w:t>consistency in a flow of speech. S</w:t>
            </w:r>
            <w:r w:rsidRPr="00F00077">
              <w:rPr>
                <w:color w:val="000000"/>
                <w:sz w:val="20"/>
                <w:shd w:val="clear" w:color="auto" w:fill="FFFFFF"/>
                <w:lang w:val="en-GB"/>
              </w:rPr>
              <w:t>light</w:t>
            </w:r>
            <w:r w:rsidR="00234505" w:rsidRPr="00F00077">
              <w:rPr>
                <w:color w:val="000000"/>
                <w:sz w:val="20"/>
                <w:shd w:val="clear" w:color="auto" w:fill="FFFFFF"/>
                <w:lang w:val="en-GB"/>
              </w:rPr>
              <w:t xml:space="preserve"> audience engagement by maintaining eye-contact</w:t>
            </w:r>
            <w:r w:rsidRPr="00F00077">
              <w:rPr>
                <w:color w:val="000000"/>
                <w:sz w:val="20"/>
                <w:shd w:val="clear" w:color="auto" w:fill="FFFFFF"/>
                <w:lang w:val="en-GB"/>
              </w:rPr>
              <w:t>, sometimes reading from slides</w:t>
            </w:r>
            <w:r w:rsidR="00234505" w:rsidRPr="00F00077">
              <w:rPr>
                <w:color w:val="000000"/>
                <w:sz w:val="20"/>
                <w:shd w:val="clear" w:color="auto" w:fill="FFFFFF"/>
                <w:lang w:val="en-GB"/>
              </w:rPr>
              <w:t>.</w:t>
            </w:r>
          </w:p>
        </w:tc>
        <w:tc>
          <w:tcPr>
            <w:tcW w:w="1638" w:type="dxa"/>
            <w:shd w:val="clear" w:color="auto" w:fill="auto"/>
          </w:tcPr>
          <w:p w14:paraId="51FC3079" w14:textId="3E505AB0" w:rsidR="00B30A24" w:rsidRPr="00F00077" w:rsidRDefault="00D9352B" w:rsidP="00B30A24">
            <w:pPr>
              <w:pStyle w:val="BodyText"/>
              <w:spacing w:line="240" w:lineRule="auto"/>
              <w:rPr>
                <w:sz w:val="20"/>
              </w:rPr>
            </w:pPr>
            <w:r w:rsidRPr="00F00077">
              <w:rPr>
                <w:color w:val="000000"/>
                <w:sz w:val="20"/>
                <w:shd w:val="clear" w:color="auto" w:fill="FFFFFF"/>
              </w:rPr>
              <w:t>Inadequate</w:t>
            </w:r>
            <w:r w:rsidRPr="00F00077">
              <w:rPr>
                <w:color w:val="000000"/>
                <w:sz w:val="20"/>
                <w:shd w:val="clear" w:color="auto" w:fill="FFFFFF"/>
              </w:rPr>
              <w:t xml:space="preserve"> </w:t>
            </w:r>
            <w:r w:rsidRPr="00F00077">
              <w:rPr>
                <w:color w:val="000000"/>
                <w:sz w:val="20"/>
                <w:shd w:val="clear" w:color="auto" w:fill="FFFFFF"/>
                <w:lang w:eastAsia="ru-RU"/>
              </w:rPr>
              <w:t>and</w:t>
            </w:r>
            <w:r w:rsidRPr="00F00077">
              <w:rPr>
                <w:color w:val="000000"/>
                <w:sz w:val="20"/>
                <w:shd w:val="clear" w:color="auto" w:fill="FFFFFF"/>
              </w:rPr>
              <w:t xml:space="preserve"> </w:t>
            </w:r>
            <w:r w:rsidRPr="00F00077">
              <w:rPr>
                <w:color w:val="000000"/>
                <w:sz w:val="20"/>
                <w:shd w:val="clear" w:color="auto" w:fill="FFFFFF"/>
                <w:lang w:eastAsia="ru-RU"/>
              </w:rPr>
              <w:t>incoherent</w:t>
            </w:r>
            <w:r w:rsidRPr="00F00077">
              <w:rPr>
                <w:color w:val="000000"/>
                <w:sz w:val="20"/>
                <w:shd w:val="clear" w:color="auto" w:fill="FFFFFF"/>
              </w:rPr>
              <w:t xml:space="preserve"> </w:t>
            </w:r>
            <w:r w:rsidRPr="00F00077">
              <w:rPr>
                <w:color w:val="000000"/>
                <w:sz w:val="20"/>
                <w:shd w:val="clear" w:color="auto" w:fill="FFFFFF"/>
                <w:lang w:eastAsia="ru-RU"/>
              </w:rPr>
              <w:t xml:space="preserve">flow of speech. </w:t>
            </w:r>
            <w:r w:rsidRPr="00F00077">
              <w:rPr>
                <w:color w:val="000000"/>
                <w:sz w:val="20"/>
                <w:shd w:val="clear" w:color="auto" w:fill="FFFFFF"/>
              </w:rPr>
              <w:t>No</w:t>
            </w:r>
            <w:r w:rsidRPr="00F00077">
              <w:rPr>
                <w:color w:val="000000"/>
                <w:sz w:val="20"/>
                <w:shd w:val="clear" w:color="auto" w:fill="FFFFFF"/>
                <w:lang w:eastAsia="ru-RU"/>
              </w:rPr>
              <w:t xml:space="preserve"> audience engagement</w:t>
            </w:r>
            <w:r w:rsidRPr="00F00077">
              <w:rPr>
                <w:color w:val="000000"/>
                <w:sz w:val="20"/>
                <w:shd w:val="clear" w:color="auto" w:fill="FFFFFF"/>
              </w:rPr>
              <w:t>, reading from slides</w:t>
            </w:r>
            <w:r w:rsidRPr="00F00077">
              <w:rPr>
                <w:color w:val="000000"/>
                <w:sz w:val="20"/>
                <w:shd w:val="clear" w:color="auto" w:fill="FFFFFF"/>
                <w:lang w:eastAsia="ru-RU"/>
              </w:rPr>
              <w:t>.</w:t>
            </w:r>
          </w:p>
        </w:tc>
        <w:tc>
          <w:tcPr>
            <w:tcW w:w="1227" w:type="dxa"/>
            <w:shd w:val="clear" w:color="auto" w:fill="auto"/>
          </w:tcPr>
          <w:p w14:paraId="20358C7D" w14:textId="62968A88" w:rsidR="00AC0851" w:rsidRPr="00F00077" w:rsidRDefault="00AC0851" w:rsidP="00AC0851">
            <w:pPr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</w:pPr>
            <w:r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>Does not address any part of the task</w:t>
            </w:r>
            <w:r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>.</w:t>
            </w:r>
          </w:p>
          <w:p w14:paraId="52DC6D25" w14:textId="2BB3DCA4" w:rsidR="00B30A24" w:rsidRPr="00F00077" w:rsidRDefault="00B30A24" w:rsidP="00B30A24">
            <w:pPr>
              <w:pStyle w:val="BodyText"/>
              <w:spacing w:line="240" w:lineRule="auto"/>
              <w:rPr>
                <w:sz w:val="20"/>
              </w:rPr>
            </w:pPr>
            <w:r w:rsidRPr="00F00077">
              <w:rPr>
                <w:sz w:val="20"/>
              </w:rPr>
              <w:t xml:space="preserve">Reading from </w:t>
            </w:r>
            <w:r w:rsidR="00D9352B" w:rsidRPr="00F00077">
              <w:rPr>
                <w:sz w:val="20"/>
              </w:rPr>
              <w:t>slides only</w:t>
            </w:r>
            <w:r w:rsidR="00AC0851" w:rsidRPr="00F00077">
              <w:rPr>
                <w:sz w:val="20"/>
              </w:rPr>
              <w:t xml:space="preserve">. </w:t>
            </w:r>
          </w:p>
        </w:tc>
      </w:tr>
      <w:tr w:rsidR="00A1075B" w:rsidRPr="00F00077" w14:paraId="5C570A43" w14:textId="77777777" w:rsidTr="0011489E">
        <w:tc>
          <w:tcPr>
            <w:tcW w:w="1457" w:type="dxa"/>
            <w:shd w:val="clear" w:color="auto" w:fill="auto"/>
          </w:tcPr>
          <w:p w14:paraId="0D24C426" w14:textId="77777777" w:rsidR="00A1075B" w:rsidRPr="00F00077" w:rsidRDefault="00A1075B" w:rsidP="00B30A24">
            <w:pPr>
              <w:pStyle w:val="BodyText"/>
              <w:spacing w:line="240" w:lineRule="auto"/>
              <w:jc w:val="both"/>
            </w:pPr>
            <w:r w:rsidRPr="00F00077">
              <w:t>Time management</w:t>
            </w:r>
          </w:p>
          <w:p w14:paraId="0D56D68D" w14:textId="6089977B" w:rsidR="00A1075B" w:rsidRPr="00F00077" w:rsidRDefault="00A1075B" w:rsidP="00B30A24">
            <w:pPr>
              <w:pStyle w:val="BodyText"/>
              <w:spacing w:line="240" w:lineRule="auto"/>
              <w:jc w:val="both"/>
            </w:pPr>
            <w:r w:rsidRPr="00F00077">
              <w:rPr>
                <w:sz w:val="21"/>
                <w:szCs w:val="16"/>
              </w:rPr>
              <w:t>(2 minutes per each student)</w:t>
            </w:r>
            <w:r w:rsidRPr="00F00077">
              <w:rPr>
                <w:sz w:val="21"/>
                <w:szCs w:val="16"/>
              </w:rPr>
              <w:t xml:space="preserve"> </w:t>
            </w:r>
          </w:p>
        </w:tc>
        <w:tc>
          <w:tcPr>
            <w:tcW w:w="2748" w:type="dxa"/>
            <w:gridSpan w:val="2"/>
            <w:shd w:val="clear" w:color="auto" w:fill="auto"/>
          </w:tcPr>
          <w:p w14:paraId="3BDEE5A6" w14:textId="485EB0BA" w:rsidR="00A1075B" w:rsidRPr="00F00077" w:rsidRDefault="00A1075B" w:rsidP="00A1075B">
            <w:pPr>
              <w:rPr>
                <w:sz w:val="20"/>
                <w:szCs w:val="20"/>
                <w:lang w:val="en-GB"/>
              </w:rPr>
            </w:pPr>
            <w:r w:rsidRPr="00F00077">
              <w:rPr>
                <w:color w:val="000000"/>
                <w:sz w:val="20"/>
                <w:shd w:val="clear" w:color="auto" w:fill="FFFFFF"/>
                <w:lang w:val="en-GB"/>
              </w:rPr>
              <w:t>Excellent time-management</w:t>
            </w:r>
            <w:r w:rsidRPr="00F00077">
              <w:rPr>
                <w:color w:val="000000"/>
                <w:sz w:val="20"/>
                <w:shd w:val="clear" w:color="auto" w:fill="FFFFFF"/>
                <w:lang w:val="en-GB"/>
              </w:rPr>
              <w:t xml:space="preserve"> </w:t>
            </w:r>
          </w:p>
        </w:tc>
        <w:tc>
          <w:tcPr>
            <w:tcW w:w="4439" w:type="dxa"/>
            <w:gridSpan w:val="3"/>
            <w:shd w:val="clear" w:color="auto" w:fill="auto"/>
          </w:tcPr>
          <w:p w14:paraId="7DEDFBD0" w14:textId="28BD09F2" w:rsidR="00A1075B" w:rsidRPr="00F00077" w:rsidRDefault="00A1075B" w:rsidP="00A1075B">
            <w:pPr>
              <w:pStyle w:val="BodyText"/>
              <w:spacing w:line="240" w:lineRule="auto"/>
              <w:jc w:val="center"/>
              <w:rPr>
                <w:sz w:val="20"/>
              </w:rPr>
            </w:pPr>
            <w:r w:rsidRPr="00F00077">
              <w:rPr>
                <w:color w:val="000000"/>
                <w:sz w:val="20"/>
                <w:shd w:val="clear" w:color="auto" w:fill="FFFFFF"/>
              </w:rPr>
              <w:t>Poor</w:t>
            </w:r>
            <w:r w:rsidRPr="00F00077">
              <w:rPr>
                <w:color w:val="000000"/>
                <w:sz w:val="20"/>
                <w:shd w:val="clear" w:color="auto" w:fill="FFFFFF"/>
              </w:rPr>
              <w:t xml:space="preserve"> time-management.</w:t>
            </w:r>
          </w:p>
        </w:tc>
        <w:tc>
          <w:tcPr>
            <w:tcW w:w="1227" w:type="dxa"/>
            <w:shd w:val="clear" w:color="auto" w:fill="auto"/>
          </w:tcPr>
          <w:p w14:paraId="2DE243FD" w14:textId="0125F94F" w:rsidR="00A1075B" w:rsidRPr="00F00077" w:rsidRDefault="00A1075B" w:rsidP="00AC0851">
            <w:pPr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</w:pPr>
          </w:p>
        </w:tc>
      </w:tr>
    </w:tbl>
    <w:p w14:paraId="7751BE9E" w14:textId="3703E3E7" w:rsidR="009E2248" w:rsidRPr="00F00077" w:rsidRDefault="009E2248" w:rsidP="009E2248">
      <w:pPr>
        <w:ind w:left="15" w:right="90"/>
        <w:jc w:val="center"/>
        <w:rPr>
          <w:b/>
          <w:bCs/>
          <w:sz w:val="28"/>
          <w:szCs w:val="28"/>
          <w:lang w:val="en-GB"/>
        </w:rPr>
      </w:pPr>
    </w:p>
    <w:p w14:paraId="2B4AF6C7" w14:textId="75E9EC4F" w:rsidR="003778D6" w:rsidRPr="00F00077" w:rsidRDefault="003778D6" w:rsidP="009E2248">
      <w:pPr>
        <w:ind w:left="15" w:right="90"/>
        <w:jc w:val="center"/>
        <w:rPr>
          <w:b/>
          <w:bCs/>
          <w:sz w:val="28"/>
          <w:szCs w:val="28"/>
          <w:lang w:val="en-GB"/>
        </w:rPr>
      </w:pPr>
    </w:p>
    <w:p w14:paraId="2A1B7F7F" w14:textId="7BF6FB15" w:rsidR="003778D6" w:rsidRPr="00F00077" w:rsidRDefault="003778D6" w:rsidP="009E2248">
      <w:pPr>
        <w:ind w:left="15" w:right="90"/>
        <w:jc w:val="center"/>
        <w:rPr>
          <w:b/>
          <w:bCs/>
          <w:sz w:val="28"/>
          <w:szCs w:val="28"/>
          <w:lang w:val="en-GB"/>
        </w:rPr>
      </w:pPr>
    </w:p>
    <w:p w14:paraId="4D0B4D90" w14:textId="45AB6DBF" w:rsidR="003778D6" w:rsidRPr="00F00077" w:rsidRDefault="003778D6" w:rsidP="009E2248">
      <w:pPr>
        <w:ind w:left="15" w:right="90"/>
        <w:jc w:val="center"/>
        <w:rPr>
          <w:b/>
          <w:bCs/>
          <w:sz w:val="28"/>
          <w:szCs w:val="28"/>
          <w:lang w:val="en-GB"/>
        </w:rPr>
      </w:pPr>
    </w:p>
    <w:p w14:paraId="5C9E0975" w14:textId="35DDBBE0" w:rsidR="003778D6" w:rsidRPr="00F00077" w:rsidRDefault="003778D6" w:rsidP="009E2248">
      <w:pPr>
        <w:ind w:left="15" w:right="90"/>
        <w:jc w:val="center"/>
        <w:rPr>
          <w:b/>
          <w:bCs/>
          <w:sz w:val="28"/>
          <w:szCs w:val="28"/>
          <w:lang w:val="en-GB"/>
        </w:rPr>
      </w:pPr>
    </w:p>
    <w:p w14:paraId="167D4935" w14:textId="5F6E3F02" w:rsidR="003778D6" w:rsidRPr="00F00077" w:rsidRDefault="003778D6" w:rsidP="009E2248">
      <w:pPr>
        <w:ind w:left="15" w:right="90"/>
        <w:jc w:val="center"/>
        <w:rPr>
          <w:b/>
          <w:bCs/>
          <w:sz w:val="28"/>
          <w:szCs w:val="28"/>
          <w:lang w:val="en-GB"/>
        </w:rPr>
      </w:pPr>
    </w:p>
    <w:p w14:paraId="237417E1" w14:textId="37C4D8A6" w:rsidR="003778D6" w:rsidRPr="00F00077" w:rsidRDefault="003778D6" w:rsidP="009E2248">
      <w:pPr>
        <w:ind w:left="15" w:right="90"/>
        <w:jc w:val="center"/>
        <w:rPr>
          <w:b/>
          <w:bCs/>
          <w:sz w:val="28"/>
          <w:szCs w:val="28"/>
          <w:lang w:val="en-GB"/>
        </w:rPr>
      </w:pPr>
    </w:p>
    <w:p w14:paraId="15B81DD7" w14:textId="535D8A29" w:rsidR="003778D6" w:rsidRPr="00F00077" w:rsidRDefault="003778D6" w:rsidP="009E2248">
      <w:pPr>
        <w:ind w:left="15" w:right="90"/>
        <w:jc w:val="center"/>
        <w:rPr>
          <w:b/>
          <w:bCs/>
          <w:sz w:val="28"/>
          <w:szCs w:val="28"/>
          <w:lang w:val="en-GB"/>
        </w:rPr>
      </w:pPr>
    </w:p>
    <w:p w14:paraId="468A248E" w14:textId="3CA93760" w:rsidR="003778D6" w:rsidRPr="00F00077" w:rsidRDefault="003778D6" w:rsidP="009E2248">
      <w:pPr>
        <w:ind w:left="15" w:right="90"/>
        <w:jc w:val="center"/>
        <w:rPr>
          <w:b/>
          <w:bCs/>
          <w:sz w:val="28"/>
          <w:szCs w:val="28"/>
          <w:lang w:val="en-GB"/>
        </w:rPr>
      </w:pPr>
    </w:p>
    <w:p w14:paraId="42BE24E8" w14:textId="139AB99E" w:rsidR="003778D6" w:rsidRPr="00F00077" w:rsidRDefault="003778D6" w:rsidP="009E2248">
      <w:pPr>
        <w:ind w:left="15" w:right="90"/>
        <w:jc w:val="center"/>
        <w:rPr>
          <w:b/>
          <w:bCs/>
          <w:sz w:val="28"/>
          <w:szCs w:val="28"/>
          <w:lang w:val="en-GB"/>
        </w:rPr>
      </w:pPr>
    </w:p>
    <w:p w14:paraId="31CF9401" w14:textId="036DA749" w:rsidR="003778D6" w:rsidRPr="00F00077" w:rsidRDefault="003778D6" w:rsidP="009E2248">
      <w:pPr>
        <w:ind w:left="15" w:right="90"/>
        <w:jc w:val="center"/>
        <w:rPr>
          <w:b/>
          <w:bCs/>
          <w:sz w:val="28"/>
          <w:szCs w:val="28"/>
          <w:lang w:val="en-GB"/>
        </w:rPr>
      </w:pPr>
    </w:p>
    <w:p w14:paraId="20B7427C" w14:textId="317E53E8" w:rsidR="003778D6" w:rsidRPr="00F00077" w:rsidRDefault="003778D6" w:rsidP="009E2248">
      <w:pPr>
        <w:ind w:left="15" w:right="90"/>
        <w:jc w:val="center"/>
        <w:rPr>
          <w:b/>
          <w:bCs/>
          <w:sz w:val="28"/>
          <w:szCs w:val="28"/>
          <w:lang w:val="en-GB"/>
        </w:rPr>
      </w:pPr>
    </w:p>
    <w:p w14:paraId="5665C259" w14:textId="18DDACB9" w:rsidR="003778D6" w:rsidRPr="00F00077" w:rsidRDefault="003778D6" w:rsidP="009E2248">
      <w:pPr>
        <w:ind w:left="15" w:right="90"/>
        <w:jc w:val="center"/>
        <w:rPr>
          <w:b/>
          <w:bCs/>
          <w:sz w:val="28"/>
          <w:szCs w:val="28"/>
          <w:lang w:val="en-GB"/>
        </w:rPr>
      </w:pPr>
    </w:p>
    <w:p w14:paraId="0B37E743" w14:textId="7AAFB5B3" w:rsidR="003778D6" w:rsidRPr="00F00077" w:rsidRDefault="003778D6" w:rsidP="009E2248">
      <w:pPr>
        <w:ind w:left="15" w:right="90"/>
        <w:jc w:val="center"/>
        <w:rPr>
          <w:b/>
          <w:bCs/>
          <w:sz w:val="28"/>
          <w:szCs w:val="28"/>
          <w:lang w:val="en-GB"/>
        </w:rPr>
      </w:pPr>
    </w:p>
    <w:p w14:paraId="41DA955B" w14:textId="79A08B50" w:rsidR="003778D6" w:rsidRPr="00F00077" w:rsidRDefault="003778D6" w:rsidP="009E2248">
      <w:pPr>
        <w:ind w:left="15" w:right="90"/>
        <w:jc w:val="center"/>
        <w:rPr>
          <w:b/>
          <w:bCs/>
          <w:sz w:val="28"/>
          <w:szCs w:val="28"/>
          <w:lang w:val="en-GB"/>
        </w:rPr>
      </w:pPr>
    </w:p>
    <w:p w14:paraId="1F0D724D" w14:textId="61E6BFB9" w:rsidR="003778D6" w:rsidRPr="00F00077" w:rsidRDefault="003778D6" w:rsidP="009E2248">
      <w:pPr>
        <w:ind w:left="15" w:right="90"/>
        <w:jc w:val="center"/>
        <w:rPr>
          <w:b/>
          <w:bCs/>
          <w:sz w:val="28"/>
          <w:szCs w:val="28"/>
          <w:lang w:val="en-GB"/>
        </w:rPr>
      </w:pPr>
    </w:p>
    <w:p w14:paraId="6C560E8C" w14:textId="3C78F1BE" w:rsidR="003778D6" w:rsidRPr="00F00077" w:rsidRDefault="003778D6" w:rsidP="009E2248">
      <w:pPr>
        <w:ind w:left="15" w:right="90"/>
        <w:jc w:val="center"/>
        <w:rPr>
          <w:b/>
          <w:bCs/>
          <w:sz w:val="28"/>
          <w:szCs w:val="28"/>
          <w:lang w:val="en-GB"/>
        </w:rPr>
      </w:pPr>
    </w:p>
    <w:p w14:paraId="06DEDA9F" w14:textId="2E75BC03" w:rsidR="003778D6" w:rsidRPr="00F00077" w:rsidRDefault="003778D6" w:rsidP="009E2248">
      <w:pPr>
        <w:ind w:left="15" w:right="90"/>
        <w:jc w:val="center"/>
        <w:rPr>
          <w:b/>
          <w:bCs/>
          <w:sz w:val="28"/>
          <w:szCs w:val="28"/>
          <w:lang w:val="en-GB"/>
        </w:rPr>
      </w:pPr>
    </w:p>
    <w:p w14:paraId="75BA860B" w14:textId="0FB554BA" w:rsidR="003778D6" w:rsidRPr="00F00077" w:rsidRDefault="003778D6" w:rsidP="009E2248">
      <w:pPr>
        <w:ind w:left="15" w:right="90"/>
        <w:jc w:val="center"/>
        <w:rPr>
          <w:b/>
          <w:bCs/>
          <w:sz w:val="28"/>
          <w:szCs w:val="28"/>
          <w:lang w:val="en-GB"/>
        </w:rPr>
      </w:pPr>
    </w:p>
    <w:p w14:paraId="3A801972" w14:textId="5F5CF4E4" w:rsidR="003778D6" w:rsidRPr="00F00077" w:rsidRDefault="003778D6" w:rsidP="009E2248">
      <w:pPr>
        <w:ind w:left="15" w:right="90"/>
        <w:jc w:val="center"/>
        <w:rPr>
          <w:b/>
          <w:bCs/>
          <w:sz w:val="28"/>
          <w:szCs w:val="28"/>
          <w:lang w:val="en-GB"/>
        </w:rPr>
      </w:pPr>
    </w:p>
    <w:p w14:paraId="0C2BBDCD" w14:textId="051D1554" w:rsidR="003778D6" w:rsidRPr="00F00077" w:rsidRDefault="003778D6" w:rsidP="009E2248">
      <w:pPr>
        <w:ind w:left="15" w:right="90"/>
        <w:jc w:val="center"/>
        <w:rPr>
          <w:b/>
          <w:bCs/>
          <w:sz w:val="28"/>
          <w:szCs w:val="28"/>
          <w:lang w:val="en-GB"/>
        </w:rPr>
      </w:pPr>
    </w:p>
    <w:p w14:paraId="47C7DF4D" w14:textId="59CE781E" w:rsidR="003778D6" w:rsidRPr="00F00077" w:rsidRDefault="003778D6" w:rsidP="009E2248">
      <w:pPr>
        <w:ind w:left="15" w:right="90"/>
        <w:jc w:val="center"/>
        <w:rPr>
          <w:b/>
          <w:bCs/>
          <w:sz w:val="28"/>
          <w:szCs w:val="28"/>
          <w:lang w:val="en-GB"/>
        </w:rPr>
      </w:pPr>
    </w:p>
    <w:p w14:paraId="60E30D5C" w14:textId="018462EF" w:rsidR="003778D6" w:rsidRPr="00F00077" w:rsidRDefault="003778D6" w:rsidP="009E2248">
      <w:pPr>
        <w:ind w:left="15" w:right="90"/>
        <w:jc w:val="center"/>
        <w:rPr>
          <w:b/>
          <w:bCs/>
          <w:sz w:val="28"/>
          <w:szCs w:val="28"/>
          <w:lang w:val="en-GB"/>
        </w:rPr>
      </w:pPr>
    </w:p>
    <w:p w14:paraId="4ED41C80" w14:textId="3A5644C0" w:rsidR="003778D6" w:rsidRPr="00F00077" w:rsidRDefault="003778D6" w:rsidP="009E2248">
      <w:pPr>
        <w:ind w:left="15" w:right="90"/>
        <w:jc w:val="center"/>
        <w:rPr>
          <w:b/>
          <w:bCs/>
          <w:sz w:val="28"/>
          <w:szCs w:val="28"/>
          <w:lang w:val="en-GB"/>
        </w:rPr>
      </w:pPr>
    </w:p>
    <w:p w14:paraId="1A984E6C" w14:textId="60054273" w:rsidR="003778D6" w:rsidRPr="00F00077" w:rsidRDefault="003778D6" w:rsidP="009E2248">
      <w:pPr>
        <w:ind w:left="15" w:right="90"/>
        <w:jc w:val="center"/>
        <w:rPr>
          <w:b/>
          <w:bCs/>
          <w:sz w:val="28"/>
          <w:szCs w:val="28"/>
          <w:lang w:val="en-GB"/>
        </w:rPr>
      </w:pPr>
    </w:p>
    <w:p w14:paraId="44D31EFA" w14:textId="7258378E" w:rsidR="003778D6" w:rsidRPr="00F00077" w:rsidRDefault="003778D6" w:rsidP="009E2248">
      <w:pPr>
        <w:ind w:left="15" w:right="90"/>
        <w:jc w:val="center"/>
        <w:rPr>
          <w:b/>
          <w:bCs/>
          <w:sz w:val="28"/>
          <w:szCs w:val="28"/>
          <w:lang w:val="en-GB"/>
        </w:rPr>
      </w:pPr>
    </w:p>
    <w:p w14:paraId="3D584184" w14:textId="7DD63366" w:rsidR="003778D6" w:rsidRPr="00F00077" w:rsidRDefault="003778D6" w:rsidP="009E2248">
      <w:pPr>
        <w:ind w:left="15" w:right="90"/>
        <w:jc w:val="center"/>
        <w:rPr>
          <w:b/>
          <w:bCs/>
          <w:sz w:val="28"/>
          <w:szCs w:val="28"/>
          <w:lang w:val="en-GB"/>
        </w:rPr>
      </w:pPr>
    </w:p>
    <w:p w14:paraId="1D7ED714" w14:textId="260DDA08" w:rsidR="003778D6" w:rsidRPr="00F00077" w:rsidRDefault="003778D6" w:rsidP="009E2248">
      <w:pPr>
        <w:ind w:left="15" w:right="90"/>
        <w:jc w:val="center"/>
        <w:rPr>
          <w:b/>
          <w:bCs/>
          <w:sz w:val="28"/>
          <w:szCs w:val="28"/>
          <w:lang w:val="en-GB"/>
        </w:rPr>
      </w:pPr>
    </w:p>
    <w:p w14:paraId="7C722E7C" w14:textId="436E331F" w:rsidR="003778D6" w:rsidRPr="00F00077" w:rsidRDefault="003778D6" w:rsidP="009E2248">
      <w:pPr>
        <w:ind w:left="15" w:right="90"/>
        <w:jc w:val="center"/>
        <w:rPr>
          <w:b/>
          <w:bCs/>
          <w:sz w:val="28"/>
          <w:szCs w:val="28"/>
          <w:lang w:val="en-GB"/>
        </w:rPr>
      </w:pPr>
    </w:p>
    <w:p w14:paraId="75AC11A3" w14:textId="652D9133" w:rsidR="003778D6" w:rsidRPr="00F00077" w:rsidRDefault="003778D6" w:rsidP="009E2248">
      <w:pPr>
        <w:ind w:left="15" w:right="90"/>
        <w:jc w:val="center"/>
        <w:rPr>
          <w:b/>
          <w:bCs/>
          <w:sz w:val="28"/>
          <w:szCs w:val="28"/>
          <w:lang w:val="en-GB"/>
        </w:rPr>
      </w:pPr>
    </w:p>
    <w:p w14:paraId="42A3E956" w14:textId="0549E739" w:rsidR="003778D6" w:rsidRPr="00F00077" w:rsidRDefault="00D937A1" w:rsidP="003778D6">
      <w:pPr>
        <w:jc w:val="center"/>
        <w:rPr>
          <w:b/>
          <w:bCs/>
          <w:lang w:val="en-GB"/>
        </w:rPr>
      </w:pPr>
      <w:r w:rsidRPr="00F00077">
        <w:rPr>
          <w:b/>
          <w:bCs/>
          <w:lang w:val="en-GB"/>
        </w:rPr>
        <w:lastRenderedPageBreak/>
        <w:t>SIS 2 LITERATURE REVIEW GUIDELINES</w:t>
      </w:r>
    </w:p>
    <w:p w14:paraId="253B4EC0" w14:textId="16B1A71A" w:rsidR="003778D6" w:rsidRPr="00F00077" w:rsidRDefault="00DD0075" w:rsidP="00DD0075">
      <w:pPr>
        <w:pStyle w:val="ListParagraph"/>
        <w:numPr>
          <w:ilvl w:val="0"/>
          <w:numId w:val="3"/>
        </w:numPr>
        <w:ind w:right="90"/>
        <w:rPr>
          <w:lang w:val="en-GB"/>
        </w:rPr>
      </w:pPr>
      <w:r w:rsidRPr="00F00077">
        <w:rPr>
          <w:lang w:val="en-GB"/>
        </w:rPr>
        <w:t xml:space="preserve">Go to Google scholar and </w:t>
      </w:r>
      <w:r w:rsidR="00E76003" w:rsidRPr="00F00077">
        <w:rPr>
          <w:lang w:val="en-GB"/>
        </w:rPr>
        <w:t>find</w:t>
      </w:r>
      <w:r w:rsidRPr="00F00077">
        <w:rPr>
          <w:lang w:val="en-GB"/>
        </w:rPr>
        <w:t xml:space="preserve"> </w:t>
      </w:r>
      <w:r w:rsidR="00075631" w:rsidRPr="00F00077">
        <w:rPr>
          <w:lang w:val="en-GB"/>
        </w:rPr>
        <w:t>one</w:t>
      </w:r>
      <w:r w:rsidRPr="00F00077">
        <w:rPr>
          <w:lang w:val="en-GB"/>
        </w:rPr>
        <w:t xml:space="preserve"> research </w:t>
      </w:r>
      <w:r w:rsidR="00E76003" w:rsidRPr="00F00077">
        <w:rPr>
          <w:lang w:val="en-GB"/>
        </w:rPr>
        <w:t>article related to your topic</w:t>
      </w:r>
      <w:r w:rsidRPr="00F00077">
        <w:rPr>
          <w:lang w:val="en-GB"/>
        </w:rPr>
        <w:t xml:space="preserve">. </w:t>
      </w:r>
    </w:p>
    <w:p w14:paraId="2DF1CBAE" w14:textId="03701238" w:rsidR="00E76003" w:rsidRPr="00F00077" w:rsidRDefault="00E76003" w:rsidP="00DD0075">
      <w:pPr>
        <w:pStyle w:val="ListParagraph"/>
        <w:numPr>
          <w:ilvl w:val="0"/>
          <w:numId w:val="3"/>
        </w:numPr>
        <w:ind w:right="90"/>
        <w:rPr>
          <w:lang w:val="en-GB"/>
        </w:rPr>
      </w:pPr>
      <w:r w:rsidRPr="00F00077">
        <w:rPr>
          <w:lang w:val="en-GB"/>
        </w:rPr>
        <w:t xml:space="preserve">Analyse </w:t>
      </w:r>
      <w:r w:rsidR="00075631" w:rsidRPr="00F00077">
        <w:rPr>
          <w:lang w:val="en-GB"/>
        </w:rPr>
        <w:t>it</w:t>
      </w:r>
      <w:r w:rsidRPr="00F00077">
        <w:rPr>
          <w:lang w:val="en-GB"/>
        </w:rPr>
        <w:t xml:space="preserve"> and write a summary. </w:t>
      </w:r>
    </w:p>
    <w:p w14:paraId="7D77B380" w14:textId="77777777" w:rsidR="00075631" w:rsidRPr="00F00077" w:rsidRDefault="00075631" w:rsidP="00075631">
      <w:pPr>
        <w:ind w:left="735" w:right="90"/>
        <w:rPr>
          <w:sz w:val="28"/>
          <w:szCs w:val="28"/>
          <w:lang w:val="en-GB"/>
        </w:rPr>
      </w:pPr>
    </w:p>
    <w:p w14:paraId="065E5799" w14:textId="398068C2" w:rsidR="00D80035" w:rsidRPr="00F00077" w:rsidRDefault="00D80035" w:rsidP="00D80035">
      <w:pPr>
        <w:tabs>
          <w:tab w:val="num" w:pos="720"/>
        </w:tabs>
        <w:jc w:val="center"/>
        <w:rPr>
          <w:lang w:val="en-GB"/>
        </w:rPr>
      </w:pPr>
      <w:r w:rsidRPr="00F00077">
        <w:rPr>
          <w:b/>
          <w:bCs/>
          <w:lang w:val="en-GB"/>
        </w:rPr>
        <w:t>SUMMARY EVALUATION CHECKLIST</w:t>
      </w:r>
    </w:p>
    <w:p w14:paraId="6C532979" w14:textId="77777777" w:rsidR="00D80035" w:rsidRPr="00F00077" w:rsidRDefault="00D80035" w:rsidP="00D80035">
      <w:pPr>
        <w:tabs>
          <w:tab w:val="num" w:pos="720"/>
        </w:tabs>
        <w:ind w:left="5664" w:firstLine="708"/>
        <w:jc w:val="center"/>
        <w:rPr>
          <w:lang w:val="en-GB"/>
        </w:rPr>
      </w:pPr>
    </w:p>
    <w:tbl>
      <w:tblPr>
        <w:tblStyle w:val="TableGrid"/>
        <w:tblpPr w:leftFromText="180" w:rightFromText="180" w:vertAnchor="text" w:horzAnchor="margin" w:tblpXSpec="center" w:tblpY="52"/>
        <w:tblW w:w="0" w:type="auto"/>
        <w:tblLook w:val="04A0" w:firstRow="1" w:lastRow="0" w:firstColumn="1" w:lastColumn="0" w:noHBand="0" w:noVBand="1"/>
      </w:tblPr>
      <w:tblGrid>
        <w:gridCol w:w="758"/>
        <w:gridCol w:w="6379"/>
        <w:gridCol w:w="1128"/>
      </w:tblGrid>
      <w:tr w:rsidR="00D80035" w:rsidRPr="00F00077" w14:paraId="6F8E9036" w14:textId="77777777" w:rsidTr="00B9506C">
        <w:tc>
          <w:tcPr>
            <w:tcW w:w="758" w:type="dxa"/>
          </w:tcPr>
          <w:p w14:paraId="4D6AFD32" w14:textId="77777777" w:rsidR="00D80035" w:rsidRPr="00F00077" w:rsidRDefault="00D80035" w:rsidP="00B9506C">
            <w:pPr>
              <w:tabs>
                <w:tab w:val="num" w:pos="720"/>
              </w:tabs>
              <w:textAlignment w:val="baseline"/>
              <w:rPr>
                <w:rStyle w:val="normaltextrun"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6379" w:type="dxa"/>
          </w:tcPr>
          <w:p w14:paraId="1C8032EB" w14:textId="77777777" w:rsidR="00D80035" w:rsidRPr="00F00077" w:rsidRDefault="00D80035" w:rsidP="00B9506C">
            <w:pPr>
              <w:tabs>
                <w:tab w:val="num" w:pos="720"/>
              </w:tabs>
              <w:jc w:val="center"/>
              <w:textAlignment w:val="baseline"/>
              <w:rPr>
                <w:sz w:val="24"/>
                <w:szCs w:val="24"/>
                <w:lang w:val="en-GB"/>
              </w:rPr>
            </w:pPr>
            <w:r w:rsidRPr="00F00077">
              <w:rPr>
                <w:sz w:val="24"/>
                <w:szCs w:val="24"/>
                <w:lang w:val="en-GB"/>
              </w:rPr>
              <w:t>Evaluation section</w:t>
            </w:r>
          </w:p>
        </w:tc>
        <w:tc>
          <w:tcPr>
            <w:tcW w:w="1128" w:type="dxa"/>
          </w:tcPr>
          <w:p w14:paraId="3BF8647B" w14:textId="43338718" w:rsidR="00D80035" w:rsidRPr="00F00077" w:rsidRDefault="00D80035" w:rsidP="00D80035">
            <w:pPr>
              <w:tabs>
                <w:tab w:val="num" w:pos="720"/>
              </w:tabs>
              <w:jc w:val="center"/>
              <w:textAlignment w:val="baseline"/>
              <w:rPr>
                <w:sz w:val="24"/>
                <w:szCs w:val="24"/>
                <w:lang w:val="en-GB"/>
              </w:rPr>
            </w:pPr>
            <w:r w:rsidRPr="00F00077">
              <w:rPr>
                <w:sz w:val="24"/>
                <w:szCs w:val="24"/>
                <w:lang w:val="en-GB"/>
              </w:rPr>
              <w:t>Points</w:t>
            </w:r>
          </w:p>
          <w:p w14:paraId="7D2E2D58" w14:textId="0E3FADBA" w:rsidR="00D80035" w:rsidRPr="00F00077" w:rsidRDefault="00D80035" w:rsidP="00D80035">
            <w:pPr>
              <w:tabs>
                <w:tab w:val="num" w:pos="720"/>
              </w:tabs>
              <w:jc w:val="center"/>
              <w:textAlignment w:val="baseline"/>
              <w:rPr>
                <w:sz w:val="24"/>
                <w:szCs w:val="24"/>
                <w:lang w:val="en-GB"/>
              </w:rPr>
            </w:pPr>
            <w:r w:rsidRPr="00F00077">
              <w:rPr>
                <w:sz w:val="24"/>
                <w:szCs w:val="24"/>
                <w:lang w:val="en-GB"/>
              </w:rPr>
              <w:t>0-1</w:t>
            </w:r>
          </w:p>
        </w:tc>
      </w:tr>
      <w:tr w:rsidR="00D80035" w:rsidRPr="00F00077" w14:paraId="4904CE66" w14:textId="77777777" w:rsidTr="00B9506C">
        <w:tc>
          <w:tcPr>
            <w:tcW w:w="758" w:type="dxa"/>
          </w:tcPr>
          <w:p w14:paraId="4B3F6293" w14:textId="77777777" w:rsidR="00D80035" w:rsidRPr="00F00077" w:rsidRDefault="00D80035" w:rsidP="00B9506C">
            <w:pPr>
              <w:tabs>
                <w:tab w:val="num" w:pos="720"/>
              </w:tabs>
              <w:textAlignment w:val="baseline"/>
              <w:rPr>
                <w:rStyle w:val="normaltextrun"/>
                <w:color w:val="000000" w:themeColor="text1"/>
                <w:sz w:val="24"/>
                <w:szCs w:val="24"/>
                <w:lang w:val="en-GB"/>
              </w:rPr>
            </w:pPr>
            <w:r w:rsidRPr="00F00077">
              <w:rPr>
                <w:rStyle w:val="normaltextrun"/>
                <w:color w:val="000000" w:themeColor="text1"/>
                <w:sz w:val="24"/>
                <w:szCs w:val="24"/>
                <w:lang w:val="en-GB"/>
              </w:rPr>
              <w:t>1</w:t>
            </w:r>
          </w:p>
        </w:tc>
        <w:tc>
          <w:tcPr>
            <w:tcW w:w="6379" w:type="dxa"/>
          </w:tcPr>
          <w:p w14:paraId="59B57E16" w14:textId="77777777" w:rsidR="00D80035" w:rsidRPr="00F00077" w:rsidRDefault="00D80035" w:rsidP="00B9506C">
            <w:pPr>
              <w:tabs>
                <w:tab w:val="num" w:pos="720"/>
              </w:tabs>
              <w:textAlignment w:val="baseline"/>
              <w:rPr>
                <w:rStyle w:val="normaltextrun"/>
                <w:color w:val="000000" w:themeColor="text1"/>
                <w:sz w:val="24"/>
                <w:szCs w:val="24"/>
                <w:lang w:val="en-GB"/>
              </w:rPr>
            </w:pPr>
            <w:r w:rsidRPr="00F00077">
              <w:rPr>
                <w:rStyle w:val="normaltextrun"/>
                <w:color w:val="000000" w:themeColor="text1"/>
                <w:sz w:val="24"/>
                <w:szCs w:val="24"/>
                <w:lang w:val="en-GB"/>
              </w:rPr>
              <w:t xml:space="preserve">There is a reference to the article (the author) in the introductory sentence: e.g. </w:t>
            </w:r>
            <w:r w:rsidRPr="00F00077">
              <w:rPr>
                <w:rStyle w:val="normaltextrun"/>
                <w:i/>
                <w:iCs/>
                <w:color w:val="000000" w:themeColor="text1"/>
                <w:sz w:val="24"/>
                <w:szCs w:val="24"/>
                <w:lang w:val="en-GB"/>
              </w:rPr>
              <w:t>In the article “TITLE” the author discusses/argues that/presents…</w:t>
            </w:r>
            <w:r w:rsidRPr="00F00077">
              <w:rPr>
                <w:rStyle w:val="normaltextru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128" w:type="dxa"/>
          </w:tcPr>
          <w:p w14:paraId="22B30648" w14:textId="77777777" w:rsidR="00D80035" w:rsidRPr="00F00077" w:rsidRDefault="00D80035" w:rsidP="00B9506C">
            <w:pPr>
              <w:tabs>
                <w:tab w:val="num" w:pos="720"/>
              </w:tabs>
              <w:textAlignment w:val="baseline"/>
              <w:rPr>
                <w:sz w:val="24"/>
                <w:szCs w:val="24"/>
                <w:lang w:val="en-GB"/>
              </w:rPr>
            </w:pPr>
          </w:p>
        </w:tc>
      </w:tr>
      <w:tr w:rsidR="00D80035" w:rsidRPr="00F00077" w14:paraId="16F8F72C" w14:textId="77777777" w:rsidTr="00B9506C">
        <w:tc>
          <w:tcPr>
            <w:tcW w:w="758" w:type="dxa"/>
          </w:tcPr>
          <w:p w14:paraId="586EFB84" w14:textId="77777777" w:rsidR="00D80035" w:rsidRPr="00F00077" w:rsidRDefault="00D80035" w:rsidP="00B9506C">
            <w:pPr>
              <w:tabs>
                <w:tab w:val="num" w:pos="720"/>
              </w:tabs>
              <w:textAlignment w:val="baseline"/>
              <w:rPr>
                <w:rStyle w:val="normaltextrun"/>
                <w:color w:val="000000"/>
                <w:sz w:val="24"/>
                <w:szCs w:val="24"/>
                <w:lang w:val="en-GB"/>
              </w:rPr>
            </w:pPr>
            <w:r w:rsidRPr="00F00077">
              <w:rPr>
                <w:rStyle w:val="normaltextrun"/>
                <w:color w:val="000000" w:themeColor="text1"/>
                <w:sz w:val="24"/>
                <w:szCs w:val="24"/>
                <w:lang w:val="en-GB"/>
              </w:rPr>
              <w:t>2</w:t>
            </w:r>
          </w:p>
        </w:tc>
        <w:tc>
          <w:tcPr>
            <w:tcW w:w="6379" w:type="dxa"/>
          </w:tcPr>
          <w:p w14:paraId="34B3D656" w14:textId="77777777" w:rsidR="00D80035" w:rsidRPr="00F00077" w:rsidRDefault="00D80035" w:rsidP="00B9506C">
            <w:pPr>
              <w:tabs>
                <w:tab w:val="num" w:pos="720"/>
              </w:tabs>
              <w:textAlignment w:val="baseline"/>
              <w:rPr>
                <w:rFonts w:eastAsia="Times"/>
                <w:sz w:val="24"/>
                <w:szCs w:val="24"/>
                <w:lang w:val="en-GB"/>
              </w:rPr>
            </w:pPr>
            <w:r w:rsidRPr="00F00077">
              <w:rPr>
                <w:rStyle w:val="eop"/>
                <w:color w:val="000000" w:themeColor="text1"/>
                <w:sz w:val="24"/>
                <w:szCs w:val="24"/>
                <w:lang w:val="en-GB"/>
              </w:rPr>
              <w:t xml:space="preserve"> All the main ideas from the given text are included, excluding the student’s </w:t>
            </w:r>
            <w:r w:rsidRPr="00F00077">
              <w:rPr>
                <w:rFonts w:eastAsia="Times"/>
                <w:sz w:val="24"/>
                <w:szCs w:val="24"/>
                <w:lang w:val="en-GB"/>
              </w:rPr>
              <w:t>own ideas and interpretations.</w:t>
            </w:r>
          </w:p>
        </w:tc>
        <w:tc>
          <w:tcPr>
            <w:tcW w:w="1128" w:type="dxa"/>
          </w:tcPr>
          <w:p w14:paraId="723283D8" w14:textId="77777777" w:rsidR="00D80035" w:rsidRPr="00F00077" w:rsidRDefault="00D80035" w:rsidP="00B9506C">
            <w:pPr>
              <w:tabs>
                <w:tab w:val="num" w:pos="720"/>
              </w:tabs>
              <w:textAlignment w:val="baseline"/>
              <w:rPr>
                <w:sz w:val="24"/>
                <w:szCs w:val="24"/>
                <w:lang w:val="en-GB"/>
              </w:rPr>
            </w:pPr>
          </w:p>
        </w:tc>
      </w:tr>
      <w:tr w:rsidR="00D80035" w:rsidRPr="00F00077" w14:paraId="3FCA37C7" w14:textId="77777777" w:rsidTr="00B9506C">
        <w:tc>
          <w:tcPr>
            <w:tcW w:w="758" w:type="dxa"/>
          </w:tcPr>
          <w:p w14:paraId="682F16A4" w14:textId="77777777" w:rsidR="00D80035" w:rsidRPr="00F00077" w:rsidRDefault="00D80035" w:rsidP="00B9506C">
            <w:pPr>
              <w:tabs>
                <w:tab w:val="num" w:pos="720"/>
              </w:tabs>
              <w:textAlignment w:val="baseline"/>
              <w:rPr>
                <w:rStyle w:val="eop"/>
                <w:color w:val="000000"/>
                <w:sz w:val="24"/>
                <w:szCs w:val="24"/>
                <w:lang w:val="en-GB"/>
              </w:rPr>
            </w:pPr>
            <w:r w:rsidRPr="00F00077">
              <w:rPr>
                <w:rStyle w:val="eop"/>
                <w:color w:val="000000" w:themeColor="text1"/>
                <w:sz w:val="24"/>
                <w:szCs w:val="24"/>
                <w:lang w:val="en-GB"/>
              </w:rPr>
              <w:t>3</w:t>
            </w:r>
          </w:p>
        </w:tc>
        <w:tc>
          <w:tcPr>
            <w:tcW w:w="6379" w:type="dxa"/>
          </w:tcPr>
          <w:p w14:paraId="7184929A" w14:textId="77777777" w:rsidR="00D80035" w:rsidRPr="00F00077" w:rsidRDefault="00D80035" w:rsidP="00B9506C">
            <w:pPr>
              <w:tabs>
                <w:tab w:val="num" w:pos="720"/>
              </w:tabs>
              <w:textAlignment w:val="baseline"/>
              <w:rPr>
                <w:rStyle w:val="eop"/>
                <w:i/>
                <w:iCs/>
                <w:color w:val="000000" w:themeColor="text1"/>
                <w:sz w:val="24"/>
                <w:szCs w:val="24"/>
                <w:lang w:val="en-GB"/>
              </w:rPr>
            </w:pPr>
            <w:r w:rsidRPr="00F00077">
              <w:rPr>
                <w:color w:val="333333"/>
                <w:sz w:val="24"/>
                <w:szCs w:val="24"/>
                <w:lang w:val="en-GB"/>
              </w:rPr>
              <w:t>T</w:t>
            </w:r>
            <w:r w:rsidRPr="00F00077">
              <w:rPr>
                <w:color w:val="000000" w:themeColor="text1"/>
                <w:sz w:val="24"/>
                <w:szCs w:val="24"/>
                <w:lang w:val="en-GB"/>
              </w:rPr>
              <w:t xml:space="preserve">here are no unnecessary details </w:t>
            </w:r>
            <w:r w:rsidRPr="00F00077">
              <w:rPr>
                <w:rStyle w:val="eop"/>
                <w:i/>
                <w:iCs/>
                <w:color w:val="000000" w:themeColor="text1"/>
                <w:sz w:val="24"/>
                <w:szCs w:val="24"/>
                <w:lang w:val="en-GB"/>
              </w:rPr>
              <w:t>(statistics, examples) Statistics or examples can be generalized</w:t>
            </w:r>
          </w:p>
        </w:tc>
        <w:tc>
          <w:tcPr>
            <w:tcW w:w="1128" w:type="dxa"/>
          </w:tcPr>
          <w:p w14:paraId="05F915E9" w14:textId="77777777" w:rsidR="00D80035" w:rsidRPr="00F00077" w:rsidRDefault="00D80035" w:rsidP="00B9506C">
            <w:pPr>
              <w:tabs>
                <w:tab w:val="num" w:pos="720"/>
              </w:tabs>
              <w:textAlignment w:val="baseline"/>
              <w:rPr>
                <w:sz w:val="24"/>
                <w:szCs w:val="24"/>
                <w:lang w:val="en-GB"/>
              </w:rPr>
            </w:pPr>
          </w:p>
        </w:tc>
      </w:tr>
      <w:tr w:rsidR="00D80035" w:rsidRPr="00F00077" w14:paraId="65A4DDD8" w14:textId="77777777" w:rsidTr="00B9506C">
        <w:trPr>
          <w:trHeight w:val="300"/>
        </w:trPr>
        <w:tc>
          <w:tcPr>
            <w:tcW w:w="758" w:type="dxa"/>
          </w:tcPr>
          <w:p w14:paraId="4BCAA69B" w14:textId="77777777" w:rsidR="00D80035" w:rsidRPr="00F00077" w:rsidRDefault="00D80035" w:rsidP="00B9506C">
            <w:pPr>
              <w:rPr>
                <w:rStyle w:val="normaltextrun"/>
                <w:color w:val="000000" w:themeColor="text1"/>
                <w:sz w:val="24"/>
                <w:szCs w:val="24"/>
                <w:lang w:val="en-GB"/>
              </w:rPr>
            </w:pPr>
            <w:r w:rsidRPr="00F00077">
              <w:rPr>
                <w:rStyle w:val="normaltextrun"/>
                <w:color w:val="000000" w:themeColor="text1"/>
                <w:sz w:val="24"/>
                <w:szCs w:val="24"/>
                <w:lang w:val="en-GB"/>
              </w:rPr>
              <w:t>4</w:t>
            </w:r>
          </w:p>
        </w:tc>
        <w:tc>
          <w:tcPr>
            <w:tcW w:w="6379" w:type="dxa"/>
          </w:tcPr>
          <w:p w14:paraId="386675EE" w14:textId="77777777" w:rsidR="00D80035" w:rsidRPr="00F00077" w:rsidRDefault="00D80035" w:rsidP="00B9506C">
            <w:pPr>
              <w:rPr>
                <w:rFonts w:eastAsia="Times"/>
                <w:sz w:val="24"/>
                <w:szCs w:val="24"/>
                <w:lang w:val="en-GB"/>
              </w:rPr>
            </w:pPr>
            <w:r w:rsidRPr="00F00077">
              <w:rPr>
                <w:rFonts w:eastAsia="Times"/>
                <w:sz w:val="24"/>
                <w:szCs w:val="24"/>
                <w:lang w:val="en-GB"/>
              </w:rPr>
              <w:t>The intended meaning of the original text is maintained, while avoiding any distortion or misinterpretation.</w:t>
            </w:r>
          </w:p>
        </w:tc>
        <w:tc>
          <w:tcPr>
            <w:tcW w:w="1128" w:type="dxa"/>
          </w:tcPr>
          <w:p w14:paraId="4DC6FB55" w14:textId="77777777" w:rsidR="00D80035" w:rsidRPr="00F00077" w:rsidRDefault="00D80035" w:rsidP="00B9506C">
            <w:pPr>
              <w:rPr>
                <w:sz w:val="24"/>
                <w:szCs w:val="24"/>
                <w:lang w:val="en-GB"/>
              </w:rPr>
            </w:pPr>
          </w:p>
        </w:tc>
      </w:tr>
      <w:tr w:rsidR="00D80035" w:rsidRPr="00F00077" w14:paraId="10B5B23D" w14:textId="77777777" w:rsidTr="00B9506C">
        <w:tc>
          <w:tcPr>
            <w:tcW w:w="758" w:type="dxa"/>
          </w:tcPr>
          <w:p w14:paraId="00DF8BE0" w14:textId="77777777" w:rsidR="00D80035" w:rsidRPr="00F00077" w:rsidRDefault="00D80035" w:rsidP="00B9506C">
            <w:pPr>
              <w:tabs>
                <w:tab w:val="num" w:pos="720"/>
              </w:tabs>
              <w:spacing w:line="259" w:lineRule="auto"/>
              <w:rPr>
                <w:rStyle w:val="normaltextrun"/>
                <w:color w:val="000000" w:themeColor="text1"/>
                <w:sz w:val="24"/>
                <w:szCs w:val="24"/>
                <w:lang w:val="en-GB"/>
              </w:rPr>
            </w:pPr>
            <w:r w:rsidRPr="00F00077">
              <w:rPr>
                <w:rStyle w:val="normaltextrun"/>
                <w:color w:val="000000" w:themeColor="text1"/>
                <w:sz w:val="24"/>
                <w:szCs w:val="24"/>
                <w:lang w:val="en-GB"/>
              </w:rPr>
              <w:t>5</w:t>
            </w:r>
          </w:p>
        </w:tc>
        <w:tc>
          <w:tcPr>
            <w:tcW w:w="6379" w:type="dxa"/>
          </w:tcPr>
          <w:p w14:paraId="1B05D324" w14:textId="77777777" w:rsidR="00D80035" w:rsidRPr="00F00077" w:rsidRDefault="00D80035" w:rsidP="00B9506C">
            <w:pPr>
              <w:tabs>
                <w:tab w:val="num" w:pos="720"/>
              </w:tabs>
              <w:textAlignment w:val="baseline"/>
              <w:rPr>
                <w:rStyle w:val="eop"/>
                <w:color w:val="000000" w:themeColor="text1"/>
                <w:sz w:val="24"/>
                <w:szCs w:val="24"/>
                <w:lang w:val="en-GB"/>
              </w:rPr>
            </w:pPr>
            <w:r w:rsidRPr="00F00077">
              <w:rPr>
                <w:rStyle w:val="normaltextrun"/>
                <w:color w:val="000000" w:themeColor="text1"/>
                <w:sz w:val="24"/>
                <w:szCs w:val="24"/>
                <w:lang w:val="en-GB"/>
              </w:rPr>
              <w:t xml:space="preserve">Paraphrasing is effective </w:t>
            </w:r>
            <w:r w:rsidRPr="00F00077">
              <w:rPr>
                <w:rStyle w:val="normaltextrun"/>
                <w:i/>
                <w:iCs/>
                <w:color w:val="000000" w:themeColor="text1"/>
                <w:sz w:val="24"/>
                <w:szCs w:val="24"/>
                <w:lang w:val="en-GB"/>
              </w:rPr>
              <w:t xml:space="preserve">(just substituting individual words for synonyms without changing the structure of the original sentence does not count as effective paraphrase) </w:t>
            </w:r>
            <w:r w:rsidRPr="00F00077">
              <w:rPr>
                <w:rStyle w:val="normaltextrun"/>
                <w:color w:val="000000" w:themeColor="text1"/>
                <w:sz w:val="24"/>
                <w:szCs w:val="24"/>
                <w:lang w:val="en-GB"/>
              </w:rPr>
              <w:t>and the whole summary is presented in the student’s own words</w:t>
            </w:r>
          </w:p>
        </w:tc>
        <w:tc>
          <w:tcPr>
            <w:tcW w:w="1128" w:type="dxa"/>
          </w:tcPr>
          <w:p w14:paraId="4981B97C" w14:textId="77777777" w:rsidR="00D80035" w:rsidRPr="00F00077" w:rsidRDefault="00D80035" w:rsidP="00B9506C">
            <w:pPr>
              <w:tabs>
                <w:tab w:val="num" w:pos="720"/>
              </w:tabs>
              <w:textAlignment w:val="baseline"/>
              <w:rPr>
                <w:sz w:val="24"/>
                <w:szCs w:val="24"/>
                <w:lang w:val="en-GB"/>
              </w:rPr>
            </w:pPr>
          </w:p>
        </w:tc>
      </w:tr>
      <w:tr w:rsidR="00D80035" w:rsidRPr="00F00077" w14:paraId="4666B349" w14:textId="77777777" w:rsidTr="00B9506C">
        <w:tc>
          <w:tcPr>
            <w:tcW w:w="758" w:type="dxa"/>
          </w:tcPr>
          <w:p w14:paraId="25838469" w14:textId="77777777" w:rsidR="00D80035" w:rsidRPr="00F00077" w:rsidRDefault="00D80035" w:rsidP="00B9506C">
            <w:pPr>
              <w:tabs>
                <w:tab w:val="num" w:pos="720"/>
              </w:tabs>
              <w:spacing w:line="259" w:lineRule="auto"/>
              <w:rPr>
                <w:rStyle w:val="normaltextrun"/>
                <w:color w:val="000000" w:themeColor="text1"/>
                <w:sz w:val="24"/>
                <w:szCs w:val="24"/>
                <w:lang w:val="en-GB"/>
              </w:rPr>
            </w:pPr>
            <w:r w:rsidRPr="00F00077">
              <w:rPr>
                <w:rStyle w:val="normaltextrun"/>
                <w:color w:val="000000" w:themeColor="text1"/>
                <w:sz w:val="24"/>
                <w:szCs w:val="24"/>
                <w:lang w:val="en-GB"/>
              </w:rPr>
              <w:t>6</w:t>
            </w:r>
          </w:p>
        </w:tc>
        <w:tc>
          <w:tcPr>
            <w:tcW w:w="6379" w:type="dxa"/>
          </w:tcPr>
          <w:p w14:paraId="417B771A" w14:textId="77777777" w:rsidR="00D80035" w:rsidRPr="00F00077" w:rsidRDefault="00D80035" w:rsidP="00B9506C">
            <w:pPr>
              <w:tabs>
                <w:tab w:val="num" w:pos="720"/>
              </w:tabs>
              <w:textAlignment w:val="baseline"/>
              <w:rPr>
                <w:rStyle w:val="normaltextrun"/>
                <w:color w:val="000000" w:themeColor="text1"/>
                <w:sz w:val="24"/>
                <w:szCs w:val="24"/>
                <w:lang w:val="en-GB"/>
              </w:rPr>
            </w:pPr>
            <w:r w:rsidRPr="00F00077">
              <w:rPr>
                <w:rStyle w:val="normaltextrun"/>
                <w:color w:val="000000" w:themeColor="text1"/>
                <w:sz w:val="24"/>
                <w:szCs w:val="24"/>
                <w:lang w:val="en-GB"/>
              </w:rPr>
              <w:t>The ideas are organised in the logical order</w:t>
            </w:r>
          </w:p>
        </w:tc>
        <w:tc>
          <w:tcPr>
            <w:tcW w:w="1128" w:type="dxa"/>
          </w:tcPr>
          <w:p w14:paraId="3894FACF" w14:textId="77777777" w:rsidR="00D80035" w:rsidRPr="00F00077" w:rsidRDefault="00D80035" w:rsidP="00B9506C">
            <w:pPr>
              <w:tabs>
                <w:tab w:val="num" w:pos="720"/>
              </w:tabs>
              <w:textAlignment w:val="baseline"/>
              <w:rPr>
                <w:sz w:val="24"/>
                <w:szCs w:val="24"/>
                <w:lang w:val="en-GB"/>
              </w:rPr>
            </w:pPr>
          </w:p>
        </w:tc>
      </w:tr>
      <w:tr w:rsidR="00D80035" w:rsidRPr="00F00077" w14:paraId="4881FACD" w14:textId="77777777" w:rsidTr="00B9506C">
        <w:tc>
          <w:tcPr>
            <w:tcW w:w="758" w:type="dxa"/>
          </w:tcPr>
          <w:p w14:paraId="6CF8DA6C" w14:textId="77777777" w:rsidR="00D80035" w:rsidRPr="00F00077" w:rsidRDefault="00D80035" w:rsidP="00B9506C">
            <w:pPr>
              <w:tabs>
                <w:tab w:val="num" w:pos="720"/>
              </w:tabs>
              <w:spacing w:line="259" w:lineRule="auto"/>
              <w:rPr>
                <w:rStyle w:val="normaltextrun"/>
                <w:color w:val="000000" w:themeColor="text1"/>
                <w:sz w:val="24"/>
                <w:szCs w:val="24"/>
                <w:lang w:val="en-GB"/>
              </w:rPr>
            </w:pPr>
            <w:r w:rsidRPr="00F00077">
              <w:rPr>
                <w:rStyle w:val="normaltextrun"/>
                <w:color w:val="000000" w:themeColor="text1"/>
                <w:sz w:val="24"/>
                <w:szCs w:val="24"/>
                <w:lang w:val="en-GB"/>
              </w:rPr>
              <w:t>7</w:t>
            </w:r>
          </w:p>
        </w:tc>
        <w:tc>
          <w:tcPr>
            <w:tcW w:w="6379" w:type="dxa"/>
          </w:tcPr>
          <w:p w14:paraId="21E05873" w14:textId="77777777" w:rsidR="00D80035" w:rsidRPr="00F00077" w:rsidRDefault="00D80035" w:rsidP="00B9506C">
            <w:pPr>
              <w:tabs>
                <w:tab w:val="num" w:pos="720"/>
              </w:tabs>
              <w:textAlignment w:val="baseline"/>
              <w:rPr>
                <w:sz w:val="24"/>
                <w:szCs w:val="24"/>
                <w:lang w:val="en-GB"/>
              </w:rPr>
            </w:pPr>
            <w:r w:rsidRPr="00F00077">
              <w:rPr>
                <w:rStyle w:val="normaltextrun"/>
                <w:color w:val="000000" w:themeColor="text1"/>
                <w:sz w:val="24"/>
                <w:szCs w:val="24"/>
                <w:lang w:val="en-GB"/>
              </w:rPr>
              <w:t xml:space="preserve">The sentences are linked properly with the use of the linking words </w:t>
            </w:r>
            <w:r w:rsidRPr="00F00077">
              <w:rPr>
                <w:rStyle w:val="normaltextrun"/>
                <w:i/>
                <w:iCs/>
                <w:color w:val="000000" w:themeColor="text1"/>
                <w:sz w:val="24"/>
                <w:szCs w:val="24"/>
                <w:lang w:val="en-GB"/>
              </w:rPr>
              <w:t>(</w:t>
            </w:r>
            <w:r w:rsidRPr="00F00077">
              <w:rPr>
                <w:rFonts w:eastAsia="Times"/>
                <w:i/>
                <w:iCs/>
                <w:sz w:val="24"/>
                <w:szCs w:val="24"/>
                <w:lang w:val="en-GB"/>
              </w:rPr>
              <w:t>cohesive devices are used effectively to link ideas together and maintain coherence throughout the summary).</w:t>
            </w:r>
          </w:p>
        </w:tc>
        <w:tc>
          <w:tcPr>
            <w:tcW w:w="1128" w:type="dxa"/>
          </w:tcPr>
          <w:p w14:paraId="36ADE6F4" w14:textId="77777777" w:rsidR="00D80035" w:rsidRPr="00F00077" w:rsidRDefault="00D80035" w:rsidP="00B9506C">
            <w:pPr>
              <w:tabs>
                <w:tab w:val="num" w:pos="720"/>
              </w:tabs>
              <w:textAlignment w:val="baseline"/>
              <w:rPr>
                <w:sz w:val="24"/>
                <w:szCs w:val="24"/>
                <w:lang w:val="en-GB"/>
              </w:rPr>
            </w:pPr>
          </w:p>
        </w:tc>
      </w:tr>
      <w:tr w:rsidR="00D80035" w:rsidRPr="00F00077" w14:paraId="3FC3BC8E" w14:textId="77777777" w:rsidTr="00B9506C">
        <w:tc>
          <w:tcPr>
            <w:tcW w:w="758" w:type="dxa"/>
          </w:tcPr>
          <w:p w14:paraId="3D7F7459" w14:textId="77777777" w:rsidR="00D80035" w:rsidRPr="00F00077" w:rsidRDefault="00D80035" w:rsidP="00B9506C">
            <w:pPr>
              <w:tabs>
                <w:tab w:val="num" w:pos="720"/>
              </w:tabs>
              <w:spacing w:line="259" w:lineRule="auto"/>
              <w:rPr>
                <w:sz w:val="24"/>
                <w:szCs w:val="24"/>
                <w:lang w:val="en-GB"/>
              </w:rPr>
            </w:pPr>
            <w:r w:rsidRPr="00F00077">
              <w:rPr>
                <w:sz w:val="24"/>
                <w:szCs w:val="24"/>
                <w:lang w:val="en-GB"/>
              </w:rPr>
              <w:t>8</w:t>
            </w:r>
          </w:p>
        </w:tc>
        <w:tc>
          <w:tcPr>
            <w:tcW w:w="6379" w:type="dxa"/>
          </w:tcPr>
          <w:p w14:paraId="5D9F470F" w14:textId="77777777" w:rsidR="00D80035" w:rsidRPr="00F00077" w:rsidRDefault="00D80035" w:rsidP="00B9506C">
            <w:pPr>
              <w:tabs>
                <w:tab w:val="num" w:pos="720"/>
              </w:tabs>
              <w:textAlignment w:val="baseline"/>
              <w:rPr>
                <w:sz w:val="24"/>
                <w:szCs w:val="24"/>
                <w:lang w:val="en-GB"/>
              </w:rPr>
            </w:pPr>
            <w:r w:rsidRPr="00F00077">
              <w:rPr>
                <w:sz w:val="24"/>
                <w:szCs w:val="24"/>
                <w:lang w:val="en-GB"/>
              </w:rPr>
              <w:t>There is a range of vocabulary (avoiding repetition of the same words) appropriate for the topic, corresponding to B2 level, at least. There are no more than five lexical mistakes.</w:t>
            </w:r>
          </w:p>
        </w:tc>
        <w:tc>
          <w:tcPr>
            <w:tcW w:w="1128" w:type="dxa"/>
          </w:tcPr>
          <w:p w14:paraId="4275E44A" w14:textId="77777777" w:rsidR="00D80035" w:rsidRPr="00F00077" w:rsidRDefault="00D80035" w:rsidP="00B9506C">
            <w:pPr>
              <w:tabs>
                <w:tab w:val="num" w:pos="720"/>
              </w:tabs>
              <w:textAlignment w:val="baseline"/>
              <w:rPr>
                <w:sz w:val="24"/>
                <w:szCs w:val="24"/>
                <w:lang w:val="en-GB"/>
              </w:rPr>
            </w:pPr>
          </w:p>
        </w:tc>
      </w:tr>
      <w:tr w:rsidR="00D80035" w:rsidRPr="00F00077" w14:paraId="6C72A583" w14:textId="77777777" w:rsidTr="00B9506C">
        <w:tc>
          <w:tcPr>
            <w:tcW w:w="758" w:type="dxa"/>
          </w:tcPr>
          <w:p w14:paraId="53256CF9" w14:textId="77777777" w:rsidR="00D80035" w:rsidRPr="00F00077" w:rsidRDefault="00D80035" w:rsidP="00B9506C">
            <w:pPr>
              <w:tabs>
                <w:tab w:val="num" w:pos="720"/>
              </w:tabs>
              <w:spacing w:line="259" w:lineRule="auto"/>
              <w:rPr>
                <w:sz w:val="24"/>
                <w:szCs w:val="24"/>
                <w:lang w:val="en-GB"/>
              </w:rPr>
            </w:pPr>
            <w:r w:rsidRPr="00F00077">
              <w:rPr>
                <w:sz w:val="24"/>
                <w:szCs w:val="24"/>
                <w:lang w:val="en-GB"/>
              </w:rPr>
              <w:t>9</w:t>
            </w:r>
          </w:p>
        </w:tc>
        <w:tc>
          <w:tcPr>
            <w:tcW w:w="6379" w:type="dxa"/>
          </w:tcPr>
          <w:p w14:paraId="5DD2810B" w14:textId="77777777" w:rsidR="00D80035" w:rsidRPr="00F00077" w:rsidRDefault="00D80035" w:rsidP="00B9506C">
            <w:pPr>
              <w:tabs>
                <w:tab w:val="num" w:pos="720"/>
              </w:tabs>
              <w:textAlignment w:val="baseline"/>
              <w:rPr>
                <w:sz w:val="24"/>
                <w:szCs w:val="24"/>
                <w:lang w:val="en-GB"/>
              </w:rPr>
            </w:pPr>
            <w:r w:rsidRPr="00F00077">
              <w:rPr>
                <w:sz w:val="24"/>
                <w:szCs w:val="24"/>
                <w:lang w:val="en-GB"/>
              </w:rPr>
              <w:t>There is a range of grammar patterns, a</w:t>
            </w:r>
            <w:ins w:id="0" w:author="Tatyana U. Shershneva" w:date="2023-02-27T10:46:00Z">
              <w:r w:rsidRPr="00F00077">
                <w:rPr>
                  <w:sz w:val="24"/>
                  <w:szCs w:val="24"/>
                  <w:lang w:val="en-GB"/>
                </w:rPr>
                <w:t xml:space="preserve"> </w:t>
              </w:r>
            </w:ins>
            <w:r w:rsidRPr="00F00077">
              <w:rPr>
                <w:sz w:val="24"/>
                <w:szCs w:val="24"/>
                <w:lang w:val="en-GB"/>
              </w:rPr>
              <w:t xml:space="preserve">mix of sentence types –simple, complex and compound appropriate sentence structures. There are no more than five grammar mistakes and they do not distort the meaning. </w:t>
            </w:r>
          </w:p>
        </w:tc>
        <w:tc>
          <w:tcPr>
            <w:tcW w:w="1128" w:type="dxa"/>
          </w:tcPr>
          <w:p w14:paraId="6FAD751C" w14:textId="77777777" w:rsidR="00D80035" w:rsidRPr="00F00077" w:rsidRDefault="00D80035" w:rsidP="00B9506C">
            <w:pPr>
              <w:tabs>
                <w:tab w:val="num" w:pos="720"/>
              </w:tabs>
              <w:textAlignment w:val="baseline"/>
              <w:rPr>
                <w:sz w:val="24"/>
                <w:szCs w:val="24"/>
                <w:lang w:val="en-GB"/>
              </w:rPr>
            </w:pPr>
          </w:p>
        </w:tc>
      </w:tr>
      <w:tr w:rsidR="00D80035" w:rsidRPr="00F00077" w14:paraId="092E2A22" w14:textId="77777777" w:rsidTr="00B9506C">
        <w:trPr>
          <w:trHeight w:val="720"/>
        </w:trPr>
        <w:tc>
          <w:tcPr>
            <w:tcW w:w="758" w:type="dxa"/>
          </w:tcPr>
          <w:p w14:paraId="054473A0" w14:textId="77777777" w:rsidR="00D80035" w:rsidRPr="00F00077" w:rsidRDefault="00D80035" w:rsidP="00B9506C">
            <w:pPr>
              <w:spacing w:line="259" w:lineRule="auto"/>
              <w:rPr>
                <w:sz w:val="24"/>
                <w:szCs w:val="24"/>
                <w:lang w:val="en-GB"/>
              </w:rPr>
            </w:pPr>
            <w:r w:rsidRPr="00F00077">
              <w:rPr>
                <w:sz w:val="24"/>
                <w:szCs w:val="24"/>
                <w:lang w:val="en-GB"/>
              </w:rPr>
              <w:t>10</w:t>
            </w:r>
          </w:p>
        </w:tc>
        <w:tc>
          <w:tcPr>
            <w:tcW w:w="6379" w:type="dxa"/>
          </w:tcPr>
          <w:p w14:paraId="2E147D4B" w14:textId="77777777" w:rsidR="00D80035" w:rsidRPr="00F00077" w:rsidRDefault="00D80035" w:rsidP="00B9506C">
            <w:pPr>
              <w:rPr>
                <w:sz w:val="24"/>
                <w:szCs w:val="24"/>
                <w:lang w:val="en-GB"/>
              </w:rPr>
            </w:pPr>
            <w:r w:rsidRPr="00F00077">
              <w:rPr>
                <w:sz w:val="24"/>
                <w:szCs w:val="24"/>
                <w:lang w:val="en-GB"/>
              </w:rPr>
              <w:t>The summary is between 80-100 words (5-6 sentences)</w:t>
            </w:r>
          </w:p>
        </w:tc>
        <w:tc>
          <w:tcPr>
            <w:tcW w:w="1128" w:type="dxa"/>
          </w:tcPr>
          <w:p w14:paraId="63177A9D" w14:textId="77777777" w:rsidR="00D80035" w:rsidRPr="00F00077" w:rsidRDefault="00D80035" w:rsidP="00B9506C">
            <w:pPr>
              <w:rPr>
                <w:sz w:val="24"/>
                <w:szCs w:val="24"/>
                <w:lang w:val="en-GB"/>
              </w:rPr>
            </w:pPr>
          </w:p>
          <w:p w14:paraId="16C7C71C" w14:textId="77777777" w:rsidR="00D80035" w:rsidRPr="00F00077" w:rsidRDefault="00D80035" w:rsidP="00B9506C">
            <w:pPr>
              <w:rPr>
                <w:sz w:val="24"/>
                <w:szCs w:val="24"/>
                <w:lang w:val="en-GB"/>
              </w:rPr>
            </w:pPr>
          </w:p>
        </w:tc>
      </w:tr>
    </w:tbl>
    <w:p w14:paraId="273AB123" w14:textId="77777777" w:rsidR="00D937A1" w:rsidRPr="00F00077" w:rsidRDefault="00D937A1" w:rsidP="003778D6">
      <w:pPr>
        <w:pStyle w:val="ListParagraph"/>
        <w:ind w:left="735" w:right="90"/>
        <w:jc w:val="center"/>
        <w:rPr>
          <w:b/>
          <w:bCs/>
          <w:sz w:val="28"/>
          <w:szCs w:val="28"/>
          <w:lang w:val="en-GB"/>
        </w:rPr>
      </w:pPr>
    </w:p>
    <w:p w14:paraId="20283C74" w14:textId="2AD27757" w:rsidR="003778D6" w:rsidRPr="00F00077" w:rsidRDefault="003778D6" w:rsidP="009E2248">
      <w:pPr>
        <w:ind w:left="15" w:right="90"/>
        <w:jc w:val="center"/>
        <w:rPr>
          <w:b/>
          <w:bCs/>
          <w:sz w:val="28"/>
          <w:szCs w:val="28"/>
          <w:lang w:val="en-GB"/>
        </w:rPr>
      </w:pPr>
    </w:p>
    <w:p w14:paraId="6739135A" w14:textId="13A8603B" w:rsidR="00D80035" w:rsidRPr="00F00077" w:rsidRDefault="00D80035" w:rsidP="009E2248">
      <w:pPr>
        <w:ind w:left="15" w:right="90"/>
        <w:jc w:val="center"/>
        <w:rPr>
          <w:b/>
          <w:bCs/>
          <w:sz w:val="28"/>
          <w:szCs w:val="28"/>
          <w:lang w:val="en-GB"/>
        </w:rPr>
      </w:pPr>
    </w:p>
    <w:p w14:paraId="3D806690" w14:textId="01EB85D2" w:rsidR="00D80035" w:rsidRPr="00F00077" w:rsidRDefault="00D80035" w:rsidP="009E2248">
      <w:pPr>
        <w:ind w:left="15" w:right="90"/>
        <w:jc w:val="center"/>
        <w:rPr>
          <w:b/>
          <w:bCs/>
          <w:sz w:val="28"/>
          <w:szCs w:val="28"/>
          <w:lang w:val="en-GB"/>
        </w:rPr>
      </w:pPr>
    </w:p>
    <w:p w14:paraId="43798528" w14:textId="27F62E65" w:rsidR="00D80035" w:rsidRPr="00F00077" w:rsidRDefault="00D80035" w:rsidP="009E2248">
      <w:pPr>
        <w:ind w:left="15" w:right="90"/>
        <w:jc w:val="center"/>
        <w:rPr>
          <w:b/>
          <w:bCs/>
          <w:sz w:val="28"/>
          <w:szCs w:val="28"/>
          <w:lang w:val="en-GB"/>
        </w:rPr>
      </w:pPr>
    </w:p>
    <w:p w14:paraId="2A5EA186" w14:textId="0B675A70" w:rsidR="00D80035" w:rsidRPr="00F00077" w:rsidRDefault="00D80035" w:rsidP="009E2248">
      <w:pPr>
        <w:ind w:left="15" w:right="90"/>
        <w:jc w:val="center"/>
        <w:rPr>
          <w:b/>
          <w:bCs/>
          <w:sz w:val="28"/>
          <w:szCs w:val="28"/>
          <w:lang w:val="en-GB"/>
        </w:rPr>
      </w:pPr>
    </w:p>
    <w:p w14:paraId="17053C7A" w14:textId="3EEDDA3B" w:rsidR="00D80035" w:rsidRPr="00F00077" w:rsidRDefault="00D80035" w:rsidP="009E2248">
      <w:pPr>
        <w:ind w:left="15" w:right="90"/>
        <w:jc w:val="center"/>
        <w:rPr>
          <w:b/>
          <w:bCs/>
          <w:sz w:val="28"/>
          <w:szCs w:val="28"/>
          <w:lang w:val="en-GB"/>
        </w:rPr>
      </w:pPr>
    </w:p>
    <w:p w14:paraId="45D9CEF8" w14:textId="4FE5C926" w:rsidR="00D80035" w:rsidRPr="00F00077" w:rsidRDefault="00D80035" w:rsidP="009E2248">
      <w:pPr>
        <w:ind w:left="15" w:right="90"/>
        <w:jc w:val="center"/>
        <w:rPr>
          <w:b/>
          <w:bCs/>
          <w:sz w:val="28"/>
          <w:szCs w:val="28"/>
          <w:lang w:val="en-GB"/>
        </w:rPr>
      </w:pPr>
    </w:p>
    <w:p w14:paraId="3D629477" w14:textId="09E67505" w:rsidR="00D80035" w:rsidRPr="00F00077" w:rsidRDefault="00D80035" w:rsidP="009E2248">
      <w:pPr>
        <w:ind w:left="15" w:right="90"/>
        <w:jc w:val="center"/>
        <w:rPr>
          <w:b/>
          <w:bCs/>
          <w:sz w:val="28"/>
          <w:szCs w:val="28"/>
          <w:lang w:val="en-GB"/>
        </w:rPr>
      </w:pPr>
    </w:p>
    <w:p w14:paraId="692407D9" w14:textId="5474A7B8" w:rsidR="00D80035" w:rsidRPr="00F00077" w:rsidRDefault="00D80035" w:rsidP="009E2248">
      <w:pPr>
        <w:ind w:left="15" w:right="90"/>
        <w:jc w:val="center"/>
        <w:rPr>
          <w:b/>
          <w:bCs/>
          <w:sz w:val="28"/>
          <w:szCs w:val="28"/>
          <w:lang w:val="en-GB"/>
        </w:rPr>
      </w:pPr>
    </w:p>
    <w:p w14:paraId="1A532433" w14:textId="77777777" w:rsidR="00D80035" w:rsidRPr="00F00077" w:rsidRDefault="00D80035" w:rsidP="009E2248">
      <w:pPr>
        <w:ind w:left="15" w:right="90"/>
        <w:jc w:val="center"/>
        <w:rPr>
          <w:b/>
          <w:bCs/>
          <w:sz w:val="28"/>
          <w:szCs w:val="28"/>
          <w:lang w:val="en-GB"/>
        </w:rPr>
      </w:pPr>
    </w:p>
    <w:p w14:paraId="1729B03A" w14:textId="355A5DFD" w:rsidR="00D80035" w:rsidRPr="00F00077" w:rsidRDefault="00D80035" w:rsidP="009E2248">
      <w:pPr>
        <w:ind w:left="15" w:right="90"/>
        <w:jc w:val="center"/>
        <w:rPr>
          <w:b/>
          <w:bCs/>
          <w:sz w:val="28"/>
          <w:szCs w:val="28"/>
          <w:lang w:val="en-GB"/>
        </w:rPr>
      </w:pPr>
    </w:p>
    <w:p w14:paraId="29CE05C7" w14:textId="77777777" w:rsidR="000F4B06" w:rsidRPr="00F00077" w:rsidRDefault="000F4B06" w:rsidP="00D80035">
      <w:pPr>
        <w:jc w:val="center"/>
        <w:rPr>
          <w:b/>
          <w:bCs/>
          <w:lang w:val="en-GB"/>
        </w:rPr>
      </w:pPr>
    </w:p>
    <w:p w14:paraId="30C01865" w14:textId="61D735E9" w:rsidR="00D80035" w:rsidRPr="00F00077" w:rsidRDefault="005E47B2" w:rsidP="005E47B2">
      <w:pPr>
        <w:jc w:val="center"/>
        <w:rPr>
          <w:b/>
          <w:bCs/>
          <w:lang w:val="en-GB"/>
        </w:rPr>
      </w:pPr>
      <w:r w:rsidRPr="00F00077">
        <w:rPr>
          <w:b/>
          <w:bCs/>
          <w:lang w:val="en-GB"/>
        </w:rPr>
        <w:lastRenderedPageBreak/>
        <w:t xml:space="preserve">SIS 3 </w:t>
      </w:r>
      <w:r w:rsidRPr="00F00077">
        <w:rPr>
          <w:b/>
          <w:bCs/>
          <w:lang w:val="en-GB" w:eastAsia="en-US"/>
        </w:rPr>
        <w:t xml:space="preserve">GOOGLE FORMS SURVEY </w:t>
      </w:r>
      <w:r w:rsidRPr="00F00077">
        <w:rPr>
          <w:b/>
          <w:bCs/>
          <w:lang w:val="en-GB"/>
        </w:rPr>
        <w:t>GUIDELINES</w:t>
      </w:r>
    </w:p>
    <w:p w14:paraId="183C0D6E" w14:textId="77777777" w:rsidR="005E47B2" w:rsidRPr="00F00077" w:rsidRDefault="005E47B2" w:rsidP="005E47B2">
      <w:pPr>
        <w:jc w:val="center"/>
        <w:rPr>
          <w:b/>
          <w:bCs/>
          <w:lang w:val="en-GB" w:eastAsia="en-US"/>
        </w:rPr>
      </w:pPr>
    </w:p>
    <w:p w14:paraId="47C778B5" w14:textId="10F813B7" w:rsidR="005E47B2" w:rsidRPr="00F00077" w:rsidRDefault="005E47B2" w:rsidP="00384F7D">
      <w:pPr>
        <w:pStyle w:val="ListParagraph"/>
        <w:numPr>
          <w:ilvl w:val="0"/>
          <w:numId w:val="5"/>
        </w:numPr>
        <w:jc w:val="both"/>
        <w:rPr>
          <w:lang w:val="en-GB"/>
        </w:rPr>
      </w:pPr>
      <w:r w:rsidRPr="00F00077">
        <w:rPr>
          <w:lang w:val="en-GB"/>
        </w:rPr>
        <w:t xml:space="preserve">Go to Google forms and create </w:t>
      </w:r>
      <w:r w:rsidR="00F92EE0" w:rsidRPr="00F00077">
        <w:rPr>
          <w:lang w:val="en-GB"/>
        </w:rPr>
        <w:t>one</w:t>
      </w:r>
      <w:r w:rsidRPr="00F00077">
        <w:rPr>
          <w:lang w:val="en-GB"/>
        </w:rPr>
        <w:t xml:space="preserve"> questionnaire for the entire group.</w:t>
      </w:r>
    </w:p>
    <w:p w14:paraId="722BFD0D" w14:textId="5ACEDBB6" w:rsidR="005E47B2" w:rsidRPr="00F00077" w:rsidRDefault="005E47B2" w:rsidP="00384F7D">
      <w:pPr>
        <w:pStyle w:val="ListParagraph"/>
        <w:numPr>
          <w:ilvl w:val="0"/>
          <w:numId w:val="5"/>
        </w:numPr>
        <w:jc w:val="both"/>
        <w:rPr>
          <w:lang w:val="en-GB"/>
        </w:rPr>
      </w:pPr>
      <w:r w:rsidRPr="00F00077">
        <w:rPr>
          <w:lang w:val="en-GB"/>
        </w:rPr>
        <w:t>Each student creates 5</w:t>
      </w:r>
      <w:r w:rsidR="00F92EE0" w:rsidRPr="00F00077">
        <w:rPr>
          <w:lang w:val="en-GB"/>
        </w:rPr>
        <w:t>-</w:t>
      </w:r>
      <w:r w:rsidRPr="00F00077">
        <w:rPr>
          <w:lang w:val="en-GB"/>
        </w:rPr>
        <w:t xml:space="preserve">7 </w:t>
      </w:r>
      <w:r w:rsidR="00986AC7" w:rsidRPr="00F00077">
        <w:rPr>
          <w:lang w:val="en-GB"/>
        </w:rPr>
        <w:t>research relevant and</w:t>
      </w:r>
      <w:r w:rsidRPr="00F00077">
        <w:rPr>
          <w:lang w:val="en-GB"/>
        </w:rPr>
        <w:t xml:space="preserve"> critical questions, overall</w:t>
      </w:r>
      <w:r w:rsidR="00F92EE0" w:rsidRPr="00F00077">
        <w:rPr>
          <w:lang w:val="en-GB"/>
        </w:rPr>
        <w:t>,</w:t>
      </w:r>
      <w:r w:rsidRPr="00F00077">
        <w:rPr>
          <w:lang w:val="en-GB"/>
        </w:rPr>
        <w:t xml:space="preserve"> 15</w:t>
      </w:r>
      <w:r w:rsidR="00E17182" w:rsidRPr="00F00077">
        <w:rPr>
          <w:lang w:val="en-GB"/>
        </w:rPr>
        <w:t xml:space="preserve"> </w:t>
      </w:r>
      <w:r w:rsidRPr="00F00077">
        <w:rPr>
          <w:lang w:val="en-GB"/>
        </w:rPr>
        <w:t>- 20</w:t>
      </w:r>
      <w:r w:rsidR="00F92EE0" w:rsidRPr="00F00077">
        <w:rPr>
          <w:lang w:val="en-GB"/>
        </w:rPr>
        <w:t xml:space="preserve"> questions in one google forms, including </w:t>
      </w:r>
      <w:r w:rsidR="00F92EE0" w:rsidRPr="00F00077">
        <w:rPr>
          <w:b/>
          <w:bCs/>
          <w:lang w:val="en-GB"/>
        </w:rPr>
        <w:t>sub-topics</w:t>
      </w:r>
      <w:r w:rsidR="00F92EE0" w:rsidRPr="00F00077">
        <w:rPr>
          <w:lang w:val="en-GB"/>
        </w:rPr>
        <w:t xml:space="preserve"> per each student’s issue. Questions should be related to research issues and solutions. Thus, the</w:t>
      </w:r>
      <w:r w:rsidR="00986AC7" w:rsidRPr="00F00077">
        <w:rPr>
          <w:lang w:val="en-GB"/>
        </w:rPr>
        <w:t xml:space="preserve"> consistent</w:t>
      </w:r>
      <w:r w:rsidR="00F92EE0" w:rsidRPr="00F00077">
        <w:rPr>
          <w:lang w:val="en-GB"/>
        </w:rPr>
        <w:t xml:space="preserve"> </w:t>
      </w:r>
      <w:r w:rsidR="00986AC7" w:rsidRPr="00F00077">
        <w:rPr>
          <w:lang w:val="en-GB"/>
        </w:rPr>
        <w:t xml:space="preserve">findings and </w:t>
      </w:r>
      <w:r w:rsidR="00F92EE0" w:rsidRPr="00F00077">
        <w:rPr>
          <w:lang w:val="en-GB"/>
        </w:rPr>
        <w:t xml:space="preserve">results of the questionnaire </w:t>
      </w:r>
      <w:r w:rsidR="00986AC7" w:rsidRPr="00F00077">
        <w:rPr>
          <w:lang w:val="en-GB"/>
        </w:rPr>
        <w:t>should</w:t>
      </w:r>
      <w:r w:rsidR="00F92EE0" w:rsidRPr="00F00077">
        <w:rPr>
          <w:lang w:val="en-GB"/>
        </w:rPr>
        <w:t xml:space="preserve"> </w:t>
      </w:r>
      <w:r w:rsidR="00986AC7" w:rsidRPr="00F00077">
        <w:rPr>
          <w:lang w:val="en-GB"/>
        </w:rPr>
        <w:t xml:space="preserve">reflect </w:t>
      </w:r>
      <w:r w:rsidR="00F92EE0" w:rsidRPr="00F00077">
        <w:rPr>
          <w:lang w:val="en-GB"/>
        </w:rPr>
        <w:t>the research</w:t>
      </w:r>
      <w:r w:rsidR="00986AC7" w:rsidRPr="00F00077">
        <w:rPr>
          <w:lang w:val="en-GB"/>
        </w:rPr>
        <w:t xml:space="preserve"> aims</w:t>
      </w:r>
      <w:r w:rsidR="00F92EE0" w:rsidRPr="00F00077">
        <w:rPr>
          <w:lang w:val="en-GB"/>
        </w:rPr>
        <w:t xml:space="preserve">. </w:t>
      </w:r>
    </w:p>
    <w:p w14:paraId="7202AB12" w14:textId="0195415F" w:rsidR="00E17182" w:rsidRPr="00F00077" w:rsidRDefault="00E17182" w:rsidP="00384F7D">
      <w:pPr>
        <w:pStyle w:val="ListParagraph"/>
        <w:numPr>
          <w:ilvl w:val="0"/>
          <w:numId w:val="5"/>
        </w:numPr>
        <w:jc w:val="both"/>
        <w:rPr>
          <w:lang w:val="en-GB"/>
        </w:rPr>
      </w:pPr>
      <w:r w:rsidRPr="00F00077">
        <w:rPr>
          <w:lang w:val="en-GB"/>
        </w:rPr>
        <w:t xml:space="preserve">Include </w:t>
      </w:r>
      <w:r w:rsidR="00384F7D" w:rsidRPr="00F00077">
        <w:rPr>
          <w:lang w:val="en-GB"/>
        </w:rPr>
        <w:t xml:space="preserve">respondents’ </w:t>
      </w:r>
      <w:r w:rsidR="00384F7D" w:rsidRPr="00F00077">
        <w:rPr>
          <w:lang w:val="en-GB"/>
        </w:rPr>
        <w:t xml:space="preserve">background </w:t>
      </w:r>
      <w:r w:rsidR="00384F7D" w:rsidRPr="00F00077">
        <w:rPr>
          <w:lang w:val="en-GB"/>
        </w:rPr>
        <w:t>information in the form</w:t>
      </w:r>
      <w:r w:rsidRPr="00F00077">
        <w:rPr>
          <w:lang w:val="en-GB"/>
        </w:rPr>
        <w:t xml:space="preserve"> </w:t>
      </w:r>
      <w:r w:rsidR="00384F7D" w:rsidRPr="00F00077">
        <w:rPr>
          <w:lang w:val="en-GB"/>
        </w:rPr>
        <w:t xml:space="preserve">of </w:t>
      </w:r>
      <w:r w:rsidRPr="00F00077">
        <w:rPr>
          <w:lang w:val="en-GB"/>
        </w:rPr>
        <w:t>questions</w:t>
      </w:r>
      <w:r w:rsidR="00384F7D" w:rsidRPr="00F00077">
        <w:rPr>
          <w:lang w:val="en-GB"/>
        </w:rPr>
        <w:t xml:space="preserve"> </w:t>
      </w:r>
      <w:r w:rsidRPr="00F00077">
        <w:rPr>
          <w:lang w:val="en-GB"/>
        </w:rPr>
        <w:t>related to occupation, age and gender.</w:t>
      </w:r>
      <w:r w:rsidR="00384F7D" w:rsidRPr="00F00077">
        <w:rPr>
          <w:lang w:val="en-GB"/>
        </w:rPr>
        <w:t xml:space="preserve"> Include them </w:t>
      </w:r>
      <w:r w:rsidR="00384F7D" w:rsidRPr="00F00077">
        <w:rPr>
          <w:lang w:val="en-GB"/>
        </w:rPr>
        <w:t>in the beginning of the questionnaire</w:t>
      </w:r>
      <w:r w:rsidR="00384F7D" w:rsidRPr="00F00077">
        <w:rPr>
          <w:lang w:val="en-GB"/>
        </w:rPr>
        <w:t xml:space="preserve">. </w:t>
      </w:r>
    </w:p>
    <w:p w14:paraId="1BA02958" w14:textId="77777777" w:rsidR="00986AC7" w:rsidRPr="00F00077" w:rsidRDefault="00986AC7" w:rsidP="00986AC7">
      <w:pPr>
        <w:rPr>
          <w:lang w:val="en-GB"/>
        </w:rPr>
      </w:pPr>
    </w:p>
    <w:p w14:paraId="5E98CA0C" w14:textId="77777777" w:rsidR="00986AC7" w:rsidRPr="00F00077" w:rsidRDefault="00986AC7" w:rsidP="00986AC7">
      <w:pPr>
        <w:rPr>
          <w:lang w:val="en-GB"/>
        </w:rPr>
      </w:pPr>
    </w:p>
    <w:p w14:paraId="1A9ED25D" w14:textId="45797849" w:rsidR="00986AC7" w:rsidRPr="00F00077" w:rsidRDefault="00986AC7" w:rsidP="00986AC7">
      <w:pPr>
        <w:ind w:left="15" w:right="90"/>
        <w:jc w:val="center"/>
        <w:rPr>
          <w:b/>
          <w:bCs/>
          <w:sz w:val="28"/>
          <w:szCs w:val="28"/>
          <w:lang w:val="en-GB"/>
        </w:rPr>
      </w:pPr>
      <w:r w:rsidRPr="00F00077">
        <w:rPr>
          <w:b/>
          <w:bCs/>
          <w:sz w:val="28"/>
          <w:szCs w:val="28"/>
          <w:lang w:val="en-GB"/>
        </w:rPr>
        <w:t xml:space="preserve">EVALUATION </w:t>
      </w:r>
      <w:r w:rsidR="00DB154E" w:rsidRPr="00F00077">
        <w:rPr>
          <w:b/>
          <w:bCs/>
          <w:sz w:val="28"/>
          <w:szCs w:val="28"/>
          <w:lang w:val="en-GB"/>
        </w:rPr>
        <w:t>CHECKLIST</w:t>
      </w:r>
    </w:p>
    <w:p w14:paraId="3D36B173" w14:textId="7E82F8F1" w:rsidR="00DB154E" w:rsidRPr="00F00077" w:rsidRDefault="00DB154E" w:rsidP="00DB154E">
      <w:pPr>
        <w:tabs>
          <w:tab w:val="num" w:pos="720"/>
        </w:tabs>
        <w:jc w:val="center"/>
        <w:rPr>
          <w:lang w:val="en-GB"/>
        </w:rPr>
      </w:pPr>
    </w:p>
    <w:p w14:paraId="764254D4" w14:textId="77777777" w:rsidR="00DB154E" w:rsidRPr="00F00077" w:rsidRDefault="00DB154E" w:rsidP="00DB154E">
      <w:pPr>
        <w:tabs>
          <w:tab w:val="num" w:pos="720"/>
        </w:tabs>
        <w:ind w:left="5664" w:firstLine="708"/>
        <w:jc w:val="center"/>
        <w:rPr>
          <w:lang w:val="en-GB"/>
        </w:rPr>
      </w:pPr>
    </w:p>
    <w:tbl>
      <w:tblPr>
        <w:tblStyle w:val="TableGrid"/>
        <w:tblpPr w:leftFromText="180" w:rightFromText="180" w:vertAnchor="text" w:horzAnchor="margin" w:tblpXSpec="center" w:tblpY="52"/>
        <w:tblW w:w="0" w:type="auto"/>
        <w:tblLook w:val="04A0" w:firstRow="1" w:lastRow="0" w:firstColumn="1" w:lastColumn="0" w:noHBand="0" w:noVBand="1"/>
      </w:tblPr>
      <w:tblGrid>
        <w:gridCol w:w="758"/>
        <w:gridCol w:w="6379"/>
        <w:gridCol w:w="1128"/>
      </w:tblGrid>
      <w:tr w:rsidR="00DB154E" w:rsidRPr="00F00077" w14:paraId="3BB9D2E6" w14:textId="77777777" w:rsidTr="00B9506C">
        <w:tc>
          <w:tcPr>
            <w:tcW w:w="758" w:type="dxa"/>
          </w:tcPr>
          <w:p w14:paraId="69BD30DD" w14:textId="77777777" w:rsidR="00DB154E" w:rsidRPr="00F00077" w:rsidRDefault="00DB154E" w:rsidP="00B9506C">
            <w:pPr>
              <w:tabs>
                <w:tab w:val="num" w:pos="720"/>
              </w:tabs>
              <w:textAlignment w:val="baseline"/>
              <w:rPr>
                <w:rStyle w:val="normaltextrun"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6379" w:type="dxa"/>
          </w:tcPr>
          <w:p w14:paraId="1A088533" w14:textId="77777777" w:rsidR="00DB154E" w:rsidRPr="00F00077" w:rsidRDefault="00DB154E" w:rsidP="00B9506C">
            <w:pPr>
              <w:tabs>
                <w:tab w:val="num" w:pos="720"/>
              </w:tabs>
              <w:jc w:val="center"/>
              <w:textAlignment w:val="baseline"/>
              <w:rPr>
                <w:sz w:val="24"/>
                <w:szCs w:val="24"/>
                <w:lang w:val="en-GB"/>
              </w:rPr>
            </w:pPr>
            <w:r w:rsidRPr="00F00077">
              <w:rPr>
                <w:sz w:val="24"/>
                <w:szCs w:val="24"/>
                <w:lang w:val="en-GB"/>
              </w:rPr>
              <w:t>Evaluation section</w:t>
            </w:r>
          </w:p>
        </w:tc>
        <w:tc>
          <w:tcPr>
            <w:tcW w:w="1128" w:type="dxa"/>
          </w:tcPr>
          <w:p w14:paraId="53EAB31E" w14:textId="77777777" w:rsidR="00DB154E" w:rsidRPr="00F00077" w:rsidRDefault="00DB154E" w:rsidP="00B9506C">
            <w:pPr>
              <w:tabs>
                <w:tab w:val="num" w:pos="720"/>
              </w:tabs>
              <w:jc w:val="center"/>
              <w:textAlignment w:val="baseline"/>
              <w:rPr>
                <w:sz w:val="24"/>
                <w:szCs w:val="24"/>
                <w:lang w:val="en-GB"/>
              </w:rPr>
            </w:pPr>
            <w:r w:rsidRPr="00F00077">
              <w:rPr>
                <w:sz w:val="24"/>
                <w:szCs w:val="24"/>
                <w:lang w:val="en-GB"/>
              </w:rPr>
              <w:t>Points</w:t>
            </w:r>
          </w:p>
          <w:p w14:paraId="6DE66B93" w14:textId="3A84B11C" w:rsidR="00DB154E" w:rsidRPr="00F00077" w:rsidRDefault="00DB154E" w:rsidP="00B9506C">
            <w:pPr>
              <w:tabs>
                <w:tab w:val="num" w:pos="720"/>
              </w:tabs>
              <w:jc w:val="center"/>
              <w:textAlignment w:val="baseline"/>
              <w:rPr>
                <w:sz w:val="24"/>
                <w:szCs w:val="24"/>
                <w:lang w:val="en-GB"/>
              </w:rPr>
            </w:pPr>
            <w:r w:rsidRPr="00F00077">
              <w:rPr>
                <w:sz w:val="24"/>
                <w:szCs w:val="24"/>
                <w:lang w:val="en-GB"/>
              </w:rPr>
              <w:t>0-</w:t>
            </w:r>
            <w:r w:rsidRPr="00F00077">
              <w:rPr>
                <w:sz w:val="24"/>
                <w:szCs w:val="24"/>
                <w:lang w:val="en-GB"/>
              </w:rPr>
              <w:t>2</w:t>
            </w:r>
          </w:p>
        </w:tc>
      </w:tr>
      <w:tr w:rsidR="00DB154E" w:rsidRPr="00F00077" w14:paraId="0884AE33" w14:textId="77777777" w:rsidTr="00B9506C">
        <w:tc>
          <w:tcPr>
            <w:tcW w:w="758" w:type="dxa"/>
          </w:tcPr>
          <w:p w14:paraId="62DC9BFE" w14:textId="77777777" w:rsidR="00DB154E" w:rsidRPr="00F00077" w:rsidRDefault="00DB154E" w:rsidP="00E17182">
            <w:pPr>
              <w:tabs>
                <w:tab w:val="num" w:pos="720"/>
              </w:tabs>
              <w:jc w:val="center"/>
              <w:textAlignment w:val="baseline"/>
              <w:rPr>
                <w:rStyle w:val="normaltextrun"/>
                <w:color w:val="000000" w:themeColor="text1"/>
                <w:sz w:val="24"/>
                <w:szCs w:val="24"/>
                <w:lang w:val="en-GB"/>
              </w:rPr>
            </w:pPr>
            <w:r w:rsidRPr="00F00077">
              <w:rPr>
                <w:rStyle w:val="normaltextrun"/>
                <w:color w:val="000000" w:themeColor="text1"/>
                <w:sz w:val="24"/>
                <w:szCs w:val="24"/>
                <w:lang w:val="en-GB"/>
              </w:rPr>
              <w:t>1</w:t>
            </w:r>
          </w:p>
        </w:tc>
        <w:tc>
          <w:tcPr>
            <w:tcW w:w="6379" w:type="dxa"/>
          </w:tcPr>
          <w:p w14:paraId="44594254" w14:textId="1944EDCA" w:rsidR="00DB154E" w:rsidRPr="00F00077" w:rsidRDefault="00F90BA1" w:rsidP="00B9506C">
            <w:pPr>
              <w:tabs>
                <w:tab w:val="num" w:pos="720"/>
              </w:tabs>
              <w:textAlignment w:val="baseline"/>
              <w:rPr>
                <w:rStyle w:val="normaltextrun"/>
                <w:color w:val="000000" w:themeColor="text1"/>
                <w:sz w:val="24"/>
                <w:szCs w:val="24"/>
                <w:lang w:val="en-GB"/>
              </w:rPr>
            </w:pPr>
            <w:r w:rsidRPr="00F00077">
              <w:rPr>
                <w:rStyle w:val="normaltextrun"/>
                <w:color w:val="000000" w:themeColor="text1"/>
                <w:sz w:val="24"/>
                <w:szCs w:val="24"/>
                <w:lang w:val="en-GB"/>
              </w:rPr>
              <w:t>B</w:t>
            </w:r>
            <w:r w:rsidRPr="00F00077">
              <w:rPr>
                <w:rStyle w:val="normaltextrun"/>
                <w:color w:val="000000" w:themeColor="text1"/>
                <w:lang w:val="en-GB"/>
              </w:rPr>
              <w:t>ackground information</w:t>
            </w:r>
          </w:p>
        </w:tc>
        <w:tc>
          <w:tcPr>
            <w:tcW w:w="1128" w:type="dxa"/>
          </w:tcPr>
          <w:p w14:paraId="2F526F4D" w14:textId="77777777" w:rsidR="00DB154E" w:rsidRPr="00F00077" w:rsidRDefault="00DB154E" w:rsidP="00B9506C">
            <w:pPr>
              <w:tabs>
                <w:tab w:val="num" w:pos="720"/>
              </w:tabs>
              <w:textAlignment w:val="baseline"/>
              <w:rPr>
                <w:sz w:val="24"/>
                <w:szCs w:val="24"/>
                <w:lang w:val="en-GB"/>
              </w:rPr>
            </w:pPr>
          </w:p>
        </w:tc>
      </w:tr>
      <w:tr w:rsidR="00DB154E" w:rsidRPr="00F00077" w14:paraId="41FA7F27" w14:textId="77777777" w:rsidTr="00B9506C">
        <w:tc>
          <w:tcPr>
            <w:tcW w:w="758" w:type="dxa"/>
          </w:tcPr>
          <w:p w14:paraId="651B8A1B" w14:textId="77777777" w:rsidR="00DB154E" w:rsidRPr="00F00077" w:rsidRDefault="00DB154E" w:rsidP="00E17182">
            <w:pPr>
              <w:tabs>
                <w:tab w:val="num" w:pos="720"/>
              </w:tabs>
              <w:jc w:val="center"/>
              <w:textAlignment w:val="baseline"/>
              <w:rPr>
                <w:rStyle w:val="normaltextrun"/>
                <w:color w:val="000000"/>
                <w:sz w:val="24"/>
                <w:szCs w:val="24"/>
                <w:lang w:val="en-GB"/>
              </w:rPr>
            </w:pPr>
            <w:r w:rsidRPr="00F00077">
              <w:rPr>
                <w:rStyle w:val="normaltextrun"/>
                <w:color w:val="000000" w:themeColor="text1"/>
                <w:sz w:val="24"/>
                <w:szCs w:val="24"/>
                <w:lang w:val="en-GB"/>
              </w:rPr>
              <w:t>2</w:t>
            </w:r>
          </w:p>
        </w:tc>
        <w:tc>
          <w:tcPr>
            <w:tcW w:w="6379" w:type="dxa"/>
          </w:tcPr>
          <w:p w14:paraId="6C8E14C2" w14:textId="11A72409" w:rsidR="00DB154E" w:rsidRPr="00F00077" w:rsidRDefault="00DB154E" w:rsidP="00B9506C">
            <w:pPr>
              <w:tabs>
                <w:tab w:val="num" w:pos="720"/>
              </w:tabs>
              <w:textAlignment w:val="baseline"/>
              <w:rPr>
                <w:rFonts w:eastAsia="Times"/>
                <w:sz w:val="24"/>
                <w:szCs w:val="24"/>
                <w:lang w:val="en-GB"/>
              </w:rPr>
            </w:pPr>
            <w:r w:rsidRPr="00F00077">
              <w:rPr>
                <w:rStyle w:val="eop"/>
                <w:color w:val="000000" w:themeColor="text1"/>
                <w:sz w:val="24"/>
                <w:szCs w:val="24"/>
                <w:lang w:val="en-GB"/>
              </w:rPr>
              <w:t>Clarity of questions</w:t>
            </w:r>
            <w:r w:rsidRPr="00F00077">
              <w:rPr>
                <w:rStyle w:val="eop"/>
                <w:color w:val="000000" w:themeColor="text1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128" w:type="dxa"/>
          </w:tcPr>
          <w:p w14:paraId="21BF4659" w14:textId="77777777" w:rsidR="00DB154E" w:rsidRPr="00F00077" w:rsidRDefault="00DB154E" w:rsidP="00B9506C">
            <w:pPr>
              <w:tabs>
                <w:tab w:val="num" w:pos="720"/>
              </w:tabs>
              <w:textAlignment w:val="baseline"/>
              <w:rPr>
                <w:sz w:val="24"/>
                <w:szCs w:val="24"/>
                <w:lang w:val="en-GB"/>
              </w:rPr>
            </w:pPr>
          </w:p>
        </w:tc>
      </w:tr>
      <w:tr w:rsidR="00DB154E" w:rsidRPr="00F00077" w14:paraId="16F6D9DC" w14:textId="77777777" w:rsidTr="00B9506C">
        <w:tc>
          <w:tcPr>
            <w:tcW w:w="758" w:type="dxa"/>
          </w:tcPr>
          <w:p w14:paraId="41ECC533" w14:textId="77777777" w:rsidR="00DB154E" w:rsidRPr="00F00077" w:rsidRDefault="00DB154E" w:rsidP="00E17182">
            <w:pPr>
              <w:tabs>
                <w:tab w:val="num" w:pos="720"/>
              </w:tabs>
              <w:jc w:val="center"/>
              <w:textAlignment w:val="baseline"/>
              <w:rPr>
                <w:rStyle w:val="eop"/>
                <w:color w:val="000000"/>
                <w:sz w:val="24"/>
                <w:szCs w:val="24"/>
                <w:lang w:val="en-GB"/>
              </w:rPr>
            </w:pPr>
            <w:r w:rsidRPr="00F00077">
              <w:rPr>
                <w:rStyle w:val="eop"/>
                <w:color w:val="000000" w:themeColor="text1"/>
                <w:sz w:val="24"/>
                <w:szCs w:val="24"/>
                <w:lang w:val="en-GB"/>
              </w:rPr>
              <w:t>3</w:t>
            </w:r>
          </w:p>
        </w:tc>
        <w:tc>
          <w:tcPr>
            <w:tcW w:w="6379" w:type="dxa"/>
          </w:tcPr>
          <w:p w14:paraId="3355FAB0" w14:textId="5F9844A4" w:rsidR="00DB154E" w:rsidRPr="00F00077" w:rsidRDefault="00E17182" w:rsidP="00B9506C">
            <w:pPr>
              <w:tabs>
                <w:tab w:val="num" w:pos="720"/>
              </w:tabs>
              <w:textAlignment w:val="baseline"/>
              <w:rPr>
                <w:rStyle w:val="eop"/>
                <w:color w:val="000000" w:themeColor="text1"/>
                <w:sz w:val="24"/>
                <w:szCs w:val="24"/>
                <w:lang w:val="en-GB"/>
              </w:rPr>
            </w:pPr>
            <w:r w:rsidRPr="00F00077">
              <w:rPr>
                <w:rStyle w:val="eop"/>
                <w:color w:val="000000" w:themeColor="text1"/>
                <w:sz w:val="24"/>
                <w:szCs w:val="24"/>
                <w:lang w:val="en-GB"/>
              </w:rPr>
              <w:t>Relevance/Content</w:t>
            </w:r>
          </w:p>
        </w:tc>
        <w:tc>
          <w:tcPr>
            <w:tcW w:w="1128" w:type="dxa"/>
          </w:tcPr>
          <w:p w14:paraId="047EFE85" w14:textId="77777777" w:rsidR="00DB154E" w:rsidRPr="00F00077" w:rsidRDefault="00DB154E" w:rsidP="00B9506C">
            <w:pPr>
              <w:tabs>
                <w:tab w:val="num" w:pos="720"/>
              </w:tabs>
              <w:textAlignment w:val="baseline"/>
              <w:rPr>
                <w:sz w:val="24"/>
                <w:szCs w:val="24"/>
                <w:lang w:val="en-GB"/>
              </w:rPr>
            </w:pPr>
          </w:p>
        </w:tc>
      </w:tr>
      <w:tr w:rsidR="00DB154E" w:rsidRPr="00F00077" w14:paraId="4D2DBDF2" w14:textId="77777777" w:rsidTr="00B9506C">
        <w:trPr>
          <w:trHeight w:val="300"/>
        </w:trPr>
        <w:tc>
          <w:tcPr>
            <w:tcW w:w="758" w:type="dxa"/>
          </w:tcPr>
          <w:p w14:paraId="1710807A" w14:textId="77777777" w:rsidR="00DB154E" w:rsidRPr="00F00077" w:rsidRDefault="00DB154E" w:rsidP="00E17182">
            <w:pPr>
              <w:jc w:val="center"/>
              <w:rPr>
                <w:rStyle w:val="normaltextrun"/>
                <w:color w:val="000000" w:themeColor="text1"/>
                <w:sz w:val="24"/>
                <w:szCs w:val="24"/>
                <w:lang w:val="en-GB"/>
              </w:rPr>
            </w:pPr>
            <w:r w:rsidRPr="00F00077">
              <w:rPr>
                <w:rStyle w:val="normaltextrun"/>
                <w:color w:val="000000" w:themeColor="text1"/>
                <w:sz w:val="24"/>
                <w:szCs w:val="24"/>
                <w:lang w:val="en-GB"/>
              </w:rPr>
              <w:t>4</w:t>
            </w:r>
          </w:p>
        </w:tc>
        <w:tc>
          <w:tcPr>
            <w:tcW w:w="6379" w:type="dxa"/>
          </w:tcPr>
          <w:p w14:paraId="6F1D7A98" w14:textId="19D9A5EC" w:rsidR="00DB154E" w:rsidRPr="00F00077" w:rsidRDefault="00E17182" w:rsidP="00B9506C">
            <w:pPr>
              <w:rPr>
                <w:rFonts w:eastAsia="Times"/>
                <w:sz w:val="24"/>
                <w:szCs w:val="24"/>
                <w:lang w:val="en-GB"/>
              </w:rPr>
            </w:pPr>
            <w:r w:rsidRPr="00F00077">
              <w:rPr>
                <w:rFonts w:eastAsia="Times"/>
                <w:sz w:val="24"/>
                <w:szCs w:val="24"/>
                <w:lang w:val="en-GB"/>
              </w:rPr>
              <w:t>Critical analysis/interpretation of results</w:t>
            </w:r>
          </w:p>
        </w:tc>
        <w:tc>
          <w:tcPr>
            <w:tcW w:w="1128" w:type="dxa"/>
          </w:tcPr>
          <w:p w14:paraId="58F514D9" w14:textId="77777777" w:rsidR="00DB154E" w:rsidRPr="00F00077" w:rsidRDefault="00DB154E" w:rsidP="00B9506C">
            <w:pPr>
              <w:rPr>
                <w:sz w:val="24"/>
                <w:szCs w:val="24"/>
                <w:lang w:val="en-GB"/>
              </w:rPr>
            </w:pPr>
          </w:p>
        </w:tc>
      </w:tr>
      <w:tr w:rsidR="00DB154E" w:rsidRPr="00F00077" w14:paraId="373E6B4E" w14:textId="77777777" w:rsidTr="00B9506C">
        <w:tc>
          <w:tcPr>
            <w:tcW w:w="758" w:type="dxa"/>
          </w:tcPr>
          <w:p w14:paraId="6EDCC314" w14:textId="77777777" w:rsidR="00DB154E" w:rsidRPr="00F00077" w:rsidRDefault="00DB154E" w:rsidP="00E17182">
            <w:pPr>
              <w:tabs>
                <w:tab w:val="num" w:pos="720"/>
              </w:tabs>
              <w:spacing w:line="259" w:lineRule="auto"/>
              <w:jc w:val="center"/>
              <w:rPr>
                <w:rStyle w:val="normaltextrun"/>
                <w:color w:val="000000" w:themeColor="text1"/>
                <w:sz w:val="24"/>
                <w:szCs w:val="24"/>
                <w:lang w:val="en-GB"/>
              </w:rPr>
            </w:pPr>
            <w:r w:rsidRPr="00F00077">
              <w:rPr>
                <w:rStyle w:val="normaltextrun"/>
                <w:color w:val="000000" w:themeColor="text1"/>
                <w:sz w:val="24"/>
                <w:szCs w:val="24"/>
                <w:lang w:val="en-GB"/>
              </w:rPr>
              <w:t>5</w:t>
            </w:r>
          </w:p>
        </w:tc>
        <w:tc>
          <w:tcPr>
            <w:tcW w:w="6379" w:type="dxa"/>
          </w:tcPr>
          <w:p w14:paraId="2634D220" w14:textId="263417F5" w:rsidR="00DB154E" w:rsidRPr="00F00077" w:rsidRDefault="00E17182" w:rsidP="00B9506C">
            <w:pPr>
              <w:tabs>
                <w:tab w:val="num" w:pos="720"/>
              </w:tabs>
              <w:textAlignment w:val="baseline"/>
              <w:rPr>
                <w:rStyle w:val="eop"/>
                <w:color w:val="000000" w:themeColor="text1"/>
                <w:sz w:val="24"/>
                <w:szCs w:val="24"/>
                <w:lang w:val="en-GB"/>
              </w:rPr>
            </w:pPr>
            <w:r w:rsidRPr="00F00077">
              <w:rPr>
                <w:rStyle w:val="eop"/>
                <w:color w:val="000000" w:themeColor="text1"/>
                <w:sz w:val="24"/>
                <w:szCs w:val="24"/>
                <w:lang w:val="en-GB"/>
              </w:rPr>
              <w:t>Diversity of respondents</w:t>
            </w:r>
          </w:p>
        </w:tc>
        <w:tc>
          <w:tcPr>
            <w:tcW w:w="1128" w:type="dxa"/>
          </w:tcPr>
          <w:p w14:paraId="536DD2D7" w14:textId="77777777" w:rsidR="00DB154E" w:rsidRPr="00F00077" w:rsidRDefault="00DB154E" w:rsidP="00B9506C">
            <w:pPr>
              <w:tabs>
                <w:tab w:val="num" w:pos="720"/>
              </w:tabs>
              <w:textAlignment w:val="baseline"/>
              <w:rPr>
                <w:sz w:val="24"/>
                <w:szCs w:val="24"/>
                <w:lang w:val="en-GB"/>
              </w:rPr>
            </w:pPr>
          </w:p>
        </w:tc>
      </w:tr>
    </w:tbl>
    <w:p w14:paraId="1415C1F9" w14:textId="77777777" w:rsidR="00DB154E" w:rsidRPr="00F00077" w:rsidRDefault="00DB154E" w:rsidP="00DB154E">
      <w:pPr>
        <w:pStyle w:val="ListParagraph"/>
        <w:ind w:left="735" w:right="90"/>
        <w:jc w:val="center"/>
        <w:rPr>
          <w:b/>
          <w:bCs/>
          <w:sz w:val="28"/>
          <w:szCs w:val="28"/>
          <w:lang w:val="en-GB"/>
        </w:rPr>
      </w:pPr>
    </w:p>
    <w:p w14:paraId="7A6F7548" w14:textId="77777777" w:rsidR="00384F7D" w:rsidRPr="00F00077" w:rsidRDefault="00384F7D" w:rsidP="00384F7D">
      <w:pPr>
        <w:jc w:val="center"/>
        <w:rPr>
          <w:b/>
          <w:bCs/>
          <w:lang w:val="en-GB" w:eastAsia="en-US"/>
        </w:rPr>
      </w:pPr>
    </w:p>
    <w:p w14:paraId="31345372" w14:textId="77777777" w:rsidR="00384F7D" w:rsidRPr="00F00077" w:rsidRDefault="00384F7D" w:rsidP="00384F7D">
      <w:pPr>
        <w:jc w:val="center"/>
        <w:rPr>
          <w:b/>
          <w:bCs/>
          <w:lang w:val="en-GB" w:eastAsia="en-US"/>
        </w:rPr>
      </w:pPr>
    </w:p>
    <w:p w14:paraId="146848D6" w14:textId="77777777" w:rsidR="00384F7D" w:rsidRPr="00F00077" w:rsidRDefault="00384F7D" w:rsidP="00384F7D">
      <w:pPr>
        <w:jc w:val="center"/>
        <w:rPr>
          <w:b/>
          <w:bCs/>
          <w:lang w:val="en-GB" w:eastAsia="en-US"/>
        </w:rPr>
      </w:pPr>
    </w:p>
    <w:p w14:paraId="59DEB7AE" w14:textId="77777777" w:rsidR="00384F7D" w:rsidRPr="00F00077" w:rsidRDefault="00384F7D" w:rsidP="00384F7D">
      <w:pPr>
        <w:jc w:val="center"/>
        <w:rPr>
          <w:b/>
          <w:bCs/>
          <w:lang w:val="en-GB" w:eastAsia="en-US"/>
        </w:rPr>
      </w:pPr>
    </w:p>
    <w:p w14:paraId="466D7FFB" w14:textId="77777777" w:rsidR="00384F7D" w:rsidRPr="00F00077" w:rsidRDefault="00384F7D" w:rsidP="00384F7D">
      <w:pPr>
        <w:jc w:val="center"/>
        <w:rPr>
          <w:b/>
          <w:bCs/>
          <w:lang w:val="en-GB" w:eastAsia="en-US"/>
        </w:rPr>
      </w:pPr>
    </w:p>
    <w:p w14:paraId="5BEB7F51" w14:textId="77777777" w:rsidR="00384F7D" w:rsidRPr="00F00077" w:rsidRDefault="00384F7D" w:rsidP="00384F7D">
      <w:pPr>
        <w:jc w:val="center"/>
        <w:rPr>
          <w:b/>
          <w:bCs/>
          <w:lang w:val="en-GB" w:eastAsia="en-US"/>
        </w:rPr>
      </w:pPr>
    </w:p>
    <w:p w14:paraId="7719EC0E" w14:textId="77777777" w:rsidR="00384F7D" w:rsidRPr="00F00077" w:rsidRDefault="00384F7D" w:rsidP="00384F7D">
      <w:pPr>
        <w:jc w:val="center"/>
        <w:rPr>
          <w:b/>
          <w:bCs/>
          <w:lang w:val="en-GB" w:eastAsia="en-US"/>
        </w:rPr>
      </w:pPr>
    </w:p>
    <w:p w14:paraId="672851E8" w14:textId="77777777" w:rsidR="00384F7D" w:rsidRPr="00F00077" w:rsidRDefault="00384F7D" w:rsidP="00384F7D">
      <w:pPr>
        <w:jc w:val="center"/>
        <w:rPr>
          <w:b/>
          <w:bCs/>
          <w:lang w:val="en-GB" w:eastAsia="en-US"/>
        </w:rPr>
      </w:pPr>
    </w:p>
    <w:p w14:paraId="3E8892F6" w14:textId="77777777" w:rsidR="00384F7D" w:rsidRPr="00F00077" w:rsidRDefault="00384F7D" w:rsidP="00384F7D">
      <w:pPr>
        <w:jc w:val="center"/>
        <w:rPr>
          <w:b/>
          <w:bCs/>
          <w:lang w:val="en-GB" w:eastAsia="en-US"/>
        </w:rPr>
      </w:pPr>
    </w:p>
    <w:p w14:paraId="358CDFDF" w14:textId="77777777" w:rsidR="00384F7D" w:rsidRPr="00F00077" w:rsidRDefault="00384F7D" w:rsidP="00384F7D">
      <w:pPr>
        <w:jc w:val="center"/>
        <w:rPr>
          <w:b/>
          <w:bCs/>
          <w:lang w:val="en-GB" w:eastAsia="en-US"/>
        </w:rPr>
      </w:pPr>
    </w:p>
    <w:p w14:paraId="4392078D" w14:textId="77777777" w:rsidR="00384F7D" w:rsidRPr="00F00077" w:rsidRDefault="00384F7D" w:rsidP="00384F7D">
      <w:pPr>
        <w:jc w:val="center"/>
        <w:rPr>
          <w:b/>
          <w:bCs/>
          <w:lang w:val="en-GB" w:eastAsia="en-US"/>
        </w:rPr>
      </w:pPr>
    </w:p>
    <w:p w14:paraId="1942110E" w14:textId="01AF1E11" w:rsidR="00384F7D" w:rsidRPr="00F00077" w:rsidRDefault="00384F7D" w:rsidP="00384F7D">
      <w:pPr>
        <w:jc w:val="center"/>
        <w:rPr>
          <w:b/>
          <w:bCs/>
          <w:lang w:val="en-GB" w:eastAsia="en-US"/>
        </w:rPr>
      </w:pPr>
    </w:p>
    <w:p w14:paraId="36211D1C" w14:textId="2F669816" w:rsidR="00384F7D" w:rsidRPr="00F00077" w:rsidRDefault="00384F7D" w:rsidP="00384F7D">
      <w:pPr>
        <w:jc w:val="center"/>
        <w:rPr>
          <w:b/>
          <w:bCs/>
          <w:lang w:val="en-GB" w:eastAsia="en-US"/>
        </w:rPr>
      </w:pPr>
    </w:p>
    <w:p w14:paraId="0DE55777" w14:textId="3259310B" w:rsidR="00384F7D" w:rsidRPr="00F00077" w:rsidRDefault="00384F7D" w:rsidP="00384F7D">
      <w:pPr>
        <w:jc w:val="center"/>
        <w:rPr>
          <w:b/>
          <w:bCs/>
          <w:lang w:val="en-GB" w:eastAsia="en-US"/>
        </w:rPr>
      </w:pPr>
    </w:p>
    <w:p w14:paraId="22BB5168" w14:textId="072ED787" w:rsidR="00384F7D" w:rsidRPr="00F00077" w:rsidRDefault="00384F7D" w:rsidP="00384F7D">
      <w:pPr>
        <w:jc w:val="center"/>
        <w:rPr>
          <w:b/>
          <w:bCs/>
          <w:lang w:val="en-GB" w:eastAsia="en-US"/>
        </w:rPr>
      </w:pPr>
    </w:p>
    <w:p w14:paraId="2B0F1A3B" w14:textId="7D6E0825" w:rsidR="00384F7D" w:rsidRPr="00F00077" w:rsidRDefault="00384F7D" w:rsidP="00384F7D">
      <w:pPr>
        <w:jc w:val="center"/>
        <w:rPr>
          <w:b/>
          <w:bCs/>
          <w:lang w:val="en-GB" w:eastAsia="en-US"/>
        </w:rPr>
      </w:pPr>
    </w:p>
    <w:p w14:paraId="013B74EC" w14:textId="6101306A" w:rsidR="00384F7D" w:rsidRPr="00F00077" w:rsidRDefault="00384F7D" w:rsidP="00384F7D">
      <w:pPr>
        <w:jc w:val="center"/>
        <w:rPr>
          <w:b/>
          <w:bCs/>
          <w:lang w:val="en-GB" w:eastAsia="en-US"/>
        </w:rPr>
      </w:pPr>
    </w:p>
    <w:p w14:paraId="05AB3292" w14:textId="13BFC4BD" w:rsidR="00384F7D" w:rsidRPr="00F00077" w:rsidRDefault="00384F7D" w:rsidP="00384F7D">
      <w:pPr>
        <w:jc w:val="center"/>
        <w:rPr>
          <w:b/>
          <w:bCs/>
          <w:lang w:val="en-GB" w:eastAsia="en-US"/>
        </w:rPr>
      </w:pPr>
    </w:p>
    <w:p w14:paraId="3EEB34E4" w14:textId="6058EB70" w:rsidR="00384F7D" w:rsidRPr="00F00077" w:rsidRDefault="00384F7D" w:rsidP="00384F7D">
      <w:pPr>
        <w:jc w:val="center"/>
        <w:rPr>
          <w:b/>
          <w:bCs/>
          <w:lang w:val="en-GB" w:eastAsia="en-US"/>
        </w:rPr>
      </w:pPr>
    </w:p>
    <w:p w14:paraId="4E4D1502" w14:textId="7E2BC816" w:rsidR="00384F7D" w:rsidRPr="00F00077" w:rsidRDefault="00384F7D" w:rsidP="00384F7D">
      <w:pPr>
        <w:jc w:val="center"/>
        <w:rPr>
          <w:b/>
          <w:bCs/>
          <w:lang w:val="en-GB" w:eastAsia="en-US"/>
        </w:rPr>
      </w:pPr>
    </w:p>
    <w:p w14:paraId="70A7F671" w14:textId="76A63007" w:rsidR="00384F7D" w:rsidRPr="00F00077" w:rsidRDefault="00384F7D" w:rsidP="00384F7D">
      <w:pPr>
        <w:jc w:val="center"/>
        <w:rPr>
          <w:b/>
          <w:bCs/>
          <w:lang w:val="en-GB" w:eastAsia="en-US"/>
        </w:rPr>
      </w:pPr>
    </w:p>
    <w:p w14:paraId="608D7ACC" w14:textId="2EACC07F" w:rsidR="00384F7D" w:rsidRPr="00F00077" w:rsidRDefault="00384F7D" w:rsidP="00384F7D">
      <w:pPr>
        <w:jc w:val="center"/>
        <w:rPr>
          <w:b/>
          <w:bCs/>
          <w:lang w:val="en-GB" w:eastAsia="en-US"/>
        </w:rPr>
      </w:pPr>
    </w:p>
    <w:p w14:paraId="3461A08E" w14:textId="205927F4" w:rsidR="00384F7D" w:rsidRPr="00F00077" w:rsidRDefault="00384F7D" w:rsidP="00384F7D">
      <w:pPr>
        <w:jc w:val="center"/>
        <w:rPr>
          <w:b/>
          <w:bCs/>
          <w:lang w:val="en-GB" w:eastAsia="en-US"/>
        </w:rPr>
      </w:pPr>
    </w:p>
    <w:p w14:paraId="175E703E" w14:textId="1D04C1A2" w:rsidR="00384F7D" w:rsidRPr="00F00077" w:rsidRDefault="00384F7D" w:rsidP="00384F7D">
      <w:pPr>
        <w:jc w:val="center"/>
        <w:rPr>
          <w:b/>
          <w:bCs/>
          <w:lang w:val="en-GB" w:eastAsia="en-US"/>
        </w:rPr>
      </w:pPr>
    </w:p>
    <w:p w14:paraId="5A8525CA" w14:textId="41078A3A" w:rsidR="00384F7D" w:rsidRPr="00F00077" w:rsidRDefault="00384F7D" w:rsidP="00384F7D">
      <w:pPr>
        <w:jc w:val="center"/>
        <w:rPr>
          <w:b/>
          <w:bCs/>
          <w:lang w:val="en-GB" w:eastAsia="en-US"/>
        </w:rPr>
      </w:pPr>
    </w:p>
    <w:p w14:paraId="594EB6B9" w14:textId="77777777" w:rsidR="00384F7D" w:rsidRPr="00F00077" w:rsidRDefault="00384F7D" w:rsidP="00384F7D">
      <w:pPr>
        <w:jc w:val="center"/>
        <w:rPr>
          <w:b/>
          <w:bCs/>
          <w:lang w:val="en-GB" w:eastAsia="en-US"/>
        </w:rPr>
      </w:pPr>
    </w:p>
    <w:p w14:paraId="6C4DD9F3" w14:textId="77777777" w:rsidR="00384F7D" w:rsidRPr="00F00077" w:rsidRDefault="00384F7D" w:rsidP="00384F7D">
      <w:pPr>
        <w:jc w:val="center"/>
        <w:rPr>
          <w:b/>
          <w:bCs/>
          <w:lang w:val="en-GB" w:eastAsia="en-US"/>
        </w:rPr>
      </w:pPr>
    </w:p>
    <w:p w14:paraId="3D67EF30" w14:textId="1694FA2A" w:rsidR="00384F7D" w:rsidRPr="00F00077" w:rsidRDefault="00384F7D" w:rsidP="00384F7D">
      <w:pPr>
        <w:jc w:val="center"/>
        <w:rPr>
          <w:b/>
          <w:bCs/>
          <w:lang w:val="en-GB" w:eastAsia="en-US"/>
        </w:rPr>
      </w:pPr>
      <w:r w:rsidRPr="00F00077">
        <w:rPr>
          <w:b/>
          <w:bCs/>
          <w:lang w:val="en-GB" w:eastAsia="en-US"/>
        </w:rPr>
        <w:lastRenderedPageBreak/>
        <w:t>SIS 4</w:t>
      </w:r>
    </w:p>
    <w:p w14:paraId="574FE4DE" w14:textId="1057D9C3" w:rsidR="00384F7D" w:rsidRPr="00F00077" w:rsidRDefault="00384F7D" w:rsidP="00384F7D">
      <w:pPr>
        <w:jc w:val="center"/>
        <w:rPr>
          <w:b/>
          <w:bCs/>
          <w:lang w:val="en-GB"/>
        </w:rPr>
      </w:pPr>
      <w:r w:rsidRPr="00F00077">
        <w:rPr>
          <w:b/>
          <w:bCs/>
          <w:lang w:val="en-GB" w:eastAsia="en-US"/>
        </w:rPr>
        <w:t>SURVEY REPORT</w:t>
      </w:r>
      <w:r w:rsidRPr="00F00077">
        <w:rPr>
          <w:b/>
          <w:bCs/>
          <w:lang w:val="en-GB"/>
        </w:rPr>
        <w:t xml:space="preserve"> </w:t>
      </w:r>
      <w:r w:rsidR="00F90BA1" w:rsidRPr="00F00077">
        <w:rPr>
          <w:b/>
          <w:bCs/>
          <w:lang w:val="en-GB" w:eastAsia="en-US"/>
        </w:rPr>
        <w:t>PRESENTATION</w:t>
      </w:r>
      <w:r w:rsidR="00F90BA1" w:rsidRPr="00F00077">
        <w:rPr>
          <w:b/>
          <w:bCs/>
          <w:lang w:val="en-GB"/>
        </w:rPr>
        <w:t xml:space="preserve"> </w:t>
      </w:r>
      <w:r w:rsidRPr="00F00077">
        <w:rPr>
          <w:b/>
          <w:bCs/>
          <w:lang w:val="en-GB"/>
        </w:rPr>
        <w:t>GUIDELINES</w:t>
      </w:r>
    </w:p>
    <w:p w14:paraId="1549CE22" w14:textId="77777777" w:rsidR="00F90BA1" w:rsidRPr="00F00077" w:rsidRDefault="00F90BA1" w:rsidP="00384F7D">
      <w:pPr>
        <w:jc w:val="center"/>
        <w:rPr>
          <w:b/>
          <w:bCs/>
          <w:lang w:val="en-GB"/>
        </w:rPr>
      </w:pPr>
    </w:p>
    <w:p w14:paraId="0DDF6175" w14:textId="590AB318" w:rsidR="00384F7D" w:rsidRPr="00F00077" w:rsidRDefault="00F90BA1" w:rsidP="00384F7D">
      <w:pPr>
        <w:pStyle w:val="ListParagraph"/>
        <w:numPr>
          <w:ilvl w:val="0"/>
          <w:numId w:val="6"/>
        </w:numPr>
        <w:rPr>
          <w:lang w:val="en-GB" w:eastAsia="en-US"/>
        </w:rPr>
      </w:pPr>
      <w:r w:rsidRPr="00F00077">
        <w:rPr>
          <w:lang w:val="en-GB" w:eastAsia="en-US"/>
        </w:rPr>
        <w:t>Make a PPT presentation in your groups and comment on main findings from the survey results</w:t>
      </w:r>
    </w:p>
    <w:p w14:paraId="03132528" w14:textId="77777777" w:rsidR="00F90BA1" w:rsidRPr="00F00077" w:rsidRDefault="00F90BA1" w:rsidP="00F90BA1">
      <w:pPr>
        <w:tabs>
          <w:tab w:val="num" w:pos="720"/>
        </w:tabs>
        <w:jc w:val="center"/>
        <w:rPr>
          <w:lang w:val="en-GB"/>
        </w:rPr>
      </w:pPr>
    </w:p>
    <w:p w14:paraId="329ECA20" w14:textId="1B2E2FBE" w:rsidR="00F90BA1" w:rsidRPr="00F00077" w:rsidRDefault="00F90BA1" w:rsidP="00F90BA1">
      <w:pPr>
        <w:ind w:left="15" w:right="90"/>
        <w:jc w:val="center"/>
        <w:rPr>
          <w:b/>
          <w:bCs/>
          <w:sz w:val="28"/>
          <w:szCs w:val="28"/>
          <w:lang w:val="en-GB"/>
        </w:rPr>
      </w:pPr>
      <w:r w:rsidRPr="00F00077">
        <w:rPr>
          <w:b/>
          <w:bCs/>
          <w:sz w:val="28"/>
          <w:szCs w:val="28"/>
          <w:lang w:val="en-GB"/>
        </w:rPr>
        <w:t>EVALUATION RUBRICS</w:t>
      </w:r>
    </w:p>
    <w:p w14:paraId="10BD0A04" w14:textId="77777777" w:rsidR="00F90BA1" w:rsidRPr="00F00077" w:rsidRDefault="00F90BA1" w:rsidP="00F90BA1">
      <w:pPr>
        <w:ind w:left="15" w:right="90"/>
        <w:jc w:val="center"/>
        <w:rPr>
          <w:b/>
          <w:bCs/>
          <w:sz w:val="28"/>
          <w:szCs w:val="28"/>
          <w:lang w:val="en-GB"/>
        </w:rPr>
      </w:pPr>
    </w:p>
    <w:tbl>
      <w:tblPr>
        <w:tblW w:w="98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7"/>
        <w:gridCol w:w="1376"/>
        <w:gridCol w:w="1372"/>
        <w:gridCol w:w="1410"/>
        <w:gridCol w:w="1391"/>
        <w:gridCol w:w="1638"/>
        <w:gridCol w:w="1227"/>
      </w:tblGrid>
      <w:tr w:rsidR="00F90BA1" w:rsidRPr="00F00077" w14:paraId="6196EE9B" w14:textId="77777777" w:rsidTr="00B9506C">
        <w:tc>
          <w:tcPr>
            <w:tcW w:w="1457" w:type="dxa"/>
            <w:shd w:val="clear" w:color="auto" w:fill="auto"/>
          </w:tcPr>
          <w:p w14:paraId="3F35ED81" w14:textId="77777777" w:rsidR="00F90BA1" w:rsidRPr="00F00077" w:rsidRDefault="00F90BA1" w:rsidP="00B9506C">
            <w:pPr>
              <w:pStyle w:val="BodyText"/>
              <w:spacing w:line="240" w:lineRule="auto"/>
              <w:jc w:val="both"/>
            </w:pPr>
            <w:r w:rsidRPr="00F00077">
              <w:t>Points number</w:t>
            </w:r>
          </w:p>
        </w:tc>
        <w:tc>
          <w:tcPr>
            <w:tcW w:w="1376" w:type="dxa"/>
            <w:shd w:val="clear" w:color="auto" w:fill="auto"/>
          </w:tcPr>
          <w:p w14:paraId="12E55498" w14:textId="77777777" w:rsidR="00F90BA1" w:rsidRPr="00F00077" w:rsidRDefault="00F90BA1" w:rsidP="00B9506C">
            <w:pPr>
              <w:pStyle w:val="BodyText"/>
              <w:spacing w:line="240" w:lineRule="auto"/>
              <w:jc w:val="center"/>
            </w:pPr>
            <w:r w:rsidRPr="00F00077">
              <w:t>10-9 points</w:t>
            </w:r>
          </w:p>
        </w:tc>
        <w:tc>
          <w:tcPr>
            <w:tcW w:w="1372" w:type="dxa"/>
            <w:shd w:val="clear" w:color="auto" w:fill="auto"/>
          </w:tcPr>
          <w:p w14:paraId="02EAFFD3" w14:textId="77777777" w:rsidR="00F90BA1" w:rsidRPr="00F00077" w:rsidRDefault="00F90BA1" w:rsidP="00B9506C">
            <w:pPr>
              <w:pStyle w:val="BodyText"/>
              <w:spacing w:line="240" w:lineRule="auto"/>
              <w:jc w:val="both"/>
            </w:pPr>
            <w:r w:rsidRPr="00F00077">
              <w:t xml:space="preserve">8-7 points </w:t>
            </w:r>
          </w:p>
        </w:tc>
        <w:tc>
          <w:tcPr>
            <w:tcW w:w="1410" w:type="dxa"/>
            <w:shd w:val="clear" w:color="auto" w:fill="auto"/>
          </w:tcPr>
          <w:p w14:paraId="0C64E266" w14:textId="77777777" w:rsidR="00F90BA1" w:rsidRPr="00F00077" w:rsidRDefault="00F90BA1" w:rsidP="00B9506C">
            <w:pPr>
              <w:pStyle w:val="BodyText"/>
              <w:spacing w:line="240" w:lineRule="auto"/>
              <w:jc w:val="both"/>
            </w:pPr>
            <w:r w:rsidRPr="00F00077">
              <w:t xml:space="preserve">6-5 points </w:t>
            </w:r>
          </w:p>
        </w:tc>
        <w:tc>
          <w:tcPr>
            <w:tcW w:w="1391" w:type="dxa"/>
            <w:shd w:val="clear" w:color="auto" w:fill="auto"/>
          </w:tcPr>
          <w:p w14:paraId="154E24FF" w14:textId="77777777" w:rsidR="00F90BA1" w:rsidRPr="00F00077" w:rsidRDefault="00F90BA1" w:rsidP="00B9506C">
            <w:pPr>
              <w:pStyle w:val="BodyText"/>
              <w:spacing w:line="240" w:lineRule="auto"/>
              <w:jc w:val="both"/>
            </w:pPr>
            <w:r w:rsidRPr="00F00077">
              <w:t xml:space="preserve">4-3 points </w:t>
            </w:r>
          </w:p>
        </w:tc>
        <w:tc>
          <w:tcPr>
            <w:tcW w:w="1638" w:type="dxa"/>
            <w:shd w:val="clear" w:color="auto" w:fill="auto"/>
          </w:tcPr>
          <w:p w14:paraId="71EE0F1C" w14:textId="77777777" w:rsidR="00F90BA1" w:rsidRPr="00F00077" w:rsidRDefault="00F90BA1" w:rsidP="00B9506C">
            <w:pPr>
              <w:pStyle w:val="BodyText"/>
              <w:spacing w:line="240" w:lineRule="auto"/>
              <w:jc w:val="both"/>
            </w:pPr>
            <w:r w:rsidRPr="00F00077">
              <w:t>2-1 point</w:t>
            </w:r>
          </w:p>
        </w:tc>
        <w:tc>
          <w:tcPr>
            <w:tcW w:w="1227" w:type="dxa"/>
            <w:shd w:val="clear" w:color="auto" w:fill="auto"/>
          </w:tcPr>
          <w:p w14:paraId="54C696E0" w14:textId="77777777" w:rsidR="00F90BA1" w:rsidRPr="00F00077" w:rsidRDefault="00F90BA1" w:rsidP="00B9506C">
            <w:pPr>
              <w:pStyle w:val="BodyText"/>
              <w:spacing w:line="240" w:lineRule="auto"/>
              <w:jc w:val="both"/>
            </w:pPr>
            <w:r w:rsidRPr="00F00077">
              <w:t>0 point</w:t>
            </w:r>
          </w:p>
        </w:tc>
      </w:tr>
      <w:tr w:rsidR="00F90BA1" w:rsidRPr="00F00077" w14:paraId="7D357E70" w14:textId="77777777" w:rsidTr="00B9506C">
        <w:tc>
          <w:tcPr>
            <w:tcW w:w="1457" w:type="dxa"/>
            <w:shd w:val="clear" w:color="auto" w:fill="auto"/>
          </w:tcPr>
          <w:p w14:paraId="764CAB56" w14:textId="2B88910A" w:rsidR="00F90BA1" w:rsidRPr="00F00077" w:rsidRDefault="006A5869" w:rsidP="00B9506C">
            <w:pPr>
              <w:pStyle w:val="BodyText"/>
              <w:spacing w:line="240" w:lineRule="auto"/>
              <w:jc w:val="both"/>
            </w:pPr>
            <w:r w:rsidRPr="00F00077">
              <w:t>Critical analysis</w:t>
            </w:r>
          </w:p>
        </w:tc>
        <w:tc>
          <w:tcPr>
            <w:tcW w:w="1376" w:type="dxa"/>
            <w:shd w:val="clear" w:color="auto" w:fill="auto"/>
          </w:tcPr>
          <w:p w14:paraId="76560C2F" w14:textId="27B705F6" w:rsidR="00F90BA1" w:rsidRPr="00F00077" w:rsidRDefault="00F90BA1" w:rsidP="00B9506C">
            <w:pPr>
              <w:rPr>
                <w:sz w:val="20"/>
                <w:szCs w:val="20"/>
                <w:lang w:val="en-GB" w:eastAsia="en-GB"/>
              </w:rPr>
            </w:pPr>
            <w:r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 xml:space="preserve">The main idea is supported by details, the </w:t>
            </w:r>
            <w:r w:rsidR="006A5869"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>analysis</w:t>
            </w:r>
            <w:r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 xml:space="preserve"> make sense, and the reader is able to follow and understand what is presented.</w:t>
            </w:r>
          </w:p>
          <w:p w14:paraId="5E1E5059" w14:textId="77777777" w:rsidR="00F90BA1" w:rsidRPr="00F00077" w:rsidRDefault="00F90BA1" w:rsidP="00B9506C">
            <w:pPr>
              <w:pStyle w:val="BodyText"/>
              <w:spacing w:line="240" w:lineRule="auto"/>
              <w:rPr>
                <w:sz w:val="20"/>
              </w:rPr>
            </w:pPr>
          </w:p>
        </w:tc>
        <w:tc>
          <w:tcPr>
            <w:tcW w:w="1372" w:type="dxa"/>
            <w:shd w:val="clear" w:color="auto" w:fill="auto"/>
          </w:tcPr>
          <w:p w14:paraId="4BFD481D" w14:textId="19DD0E32" w:rsidR="00F90BA1" w:rsidRPr="00F00077" w:rsidRDefault="00F90BA1" w:rsidP="00B9506C">
            <w:pPr>
              <w:rPr>
                <w:sz w:val="20"/>
                <w:szCs w:val="20"/>
                <w:lang w:val="en-GB" w:eastAsia="en-GB"/>
              </w:rPr>
            </w:pPr>
            <w:r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 xml:space="preserve">The main idea is not fully supported by details, the </w:t>
            </w:r>
            <w:r w:rsidR="006A5869"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 xml:space="preserve">report analysis </w:t>
            </w:r>
            <w:r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>make</w:t>
            </w:r>
            <w:r w:rsidR="006A5869"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>s</w:t>
            </w:r>
            <w:r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 xml:space="preserve"> sense, and the reader is rather able to follow and understand what is presented.</w:t>
            </w:r>
          </w:p>
          <w:p w14:paraId="4EC45BF2" w14:textId="77777777" w:rsidR="00F90BA1" w:rsidRPr="00F00077" w:rsidRDefault="00F90BA1" w:rsidP="00B9506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1410" w:type="dxa"/>
            <w:shd w:val="clear" w:color="auto" w:fill="auto"/>
          </w:tcPr>
          <w:p w14:paraId="5E0843D4" w14:textId="0954719B" w:rsidR="00F90BA1" w:rsidRPr="00F00077" w:rsidRDefault="00F90BA1" w:rsidP="00B9506C">
            <w:pPr>
              <w:rPr>
                <w:sz w:val="20"/>
                <w:szCs w:val="20"/>
                <w:lang w:val="en-GB" w:eastAsia="en-GB"/>
              </w:rPr>
            </w:pPr>
            <w:r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 xml:space="preserve">The main idea is slightly supported by details, </w:t>
            </w:r>
            <w:r w:rsidR="006A5869"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 xml:space="preserve">the report </w:t>
            </w:r>
            <w:r w:rsidR="006A5869"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 xml:space="preserve">analysis </w:t>
            </w:r>
            <w:r w:rsidR="006A5869"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 xml:space="preserve">is </w:t>
            </w:r>
            <w:r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>ma</w:t>
            </w:r>
            <w:r w:rsidR="006A5869"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>de less critically</w:t>
            </w:r>
            <w:r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>, and at times the reader is not able to follow and understand what is presented.</w:t>
            </w:r>
          </w:p>
          <w:p w14:paraId="7E1F11F3" w14:textId="77777777" w:rsidR="00F90BA1" w:rsidRPr="00F00077" w:rsidRDefault="00F90BA1" w:rsidP="00B9506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1391" w:type="dxa"/>
            <w:shd w:val="clear" w:color="auto" w:fill="auto"/>
          </w:tcPr>
          <w:p w14:paraId="090093BD" w14:textId="3EAFFCF0" w:rsidR="00F90BA1" w:rsidRPr="00F00077" w:rsidRDefault="00F90BA1" w:rsidP="00B9506C">
            <w:pPr>
              <w:rPr>
                <w:sz w:val="20"/>
                <w:szCs w:val="20"/>
                <w:lang w:val="en-GB" w:eastAsia="en-GB"/>
              </w:rPr>
            </w:pPr>
            <w:r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 xml:space="preserve">The main idea is poorly supported by details, </w:t>
            </w:r>
            <w:r w:rsidR="006A5869"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 xml:space="preserve">the report analysis </w:t>
            </w:r>
            <w:r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>do</w:t>
            </w:r>
            <w:r w:rsidR="006A5869"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>es</w:t>
            </w:r>
            <w:r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 xml:space="preserve"> not make </w:t>
            </w:r>
            <w:r w:rsidR="006A5869"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 xml:space="preserve">critical </w:t>
            </w:r>
            <w:r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>sense, and most of the time the reader is not able to follow what is presented.</w:t>
            </w:r>
          </w:p>
          <w:p w14:paraId="763061E5" w14:textId="77777777" w:rsidR="00F90BA1" w:rsidRPr="00F00077" w:rsidRDefault="00F90BA1" w:rsidP="00B9506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1638" w:type="dxa"/>
            <w:shd w:val="clear" w:color="auto" w:fill="auto"/>
          </w:tcPr>
          <w:p w14:paraId="39287CC9" w14:textId="77777777" w:rsidR="00F90BA1" w:rsidRPr="00F00077" w:rsidRDefault="00F90BA1" w:rsidP="00B9506C">
            <w:pPr>
              <w:rPr>
                <w:sz w:val="20"/>
                <w:szCs w:val="20"/>
                <w:lang w:val="en-GB" w:eastAsia="en-GB"/>
              </w:rPr>
            </w:pPr>
            <w:r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>There is no recognisable pattern to the ideas. They seem to be a list of thoughts that confuse the audience.</w:t>
            </w:r>
          </w:p>
          <w:p w14:paraId="614808C1" w14:textId="77777777" w:rsidR="00F90BA1" w:rsidRPr="00F00077" w:rsidRDefault="00F90BA1" w:rsidP="00B9506C">
            <w:pPr>
              <w:pStyle w:val="BodyText"/>
              <w:spacing w:line="240" w:lineRule="auto"/>
              <w:rPr>
                <w:sz w:val="20"/>
              </w:rPr>
            </w:pPr>
          </w:p>
        </w:tc>
        <w:tc>
          <w:tcPr>
            <w:tcW w:w="1227" w:type="dxa"/>
            <w:shd w:val="clear" w:color="auto" w:fill="auto"/>
          </w:tcPr>
          <w:p w14:paraId="2384B6DF" w14:textId="77777777" w:rsidR="00F90BA1" w:rsidRPr="00F00077" w:rsidRDefault="00F90BA1" w:rsidP="00B9506C">
            <w:pPr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</w:pPr>
            <w:r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>Does not address any part of the task</w:t>
            </w:r>
          </w:p>
          <w:p w14:paraId="35684BEC" w14:textId="77777777" w:rsidR="00F90BA1" w:rsidRPr="00F00077" w:rsidRDefault="00F90BA1" w:rsidP="00B9506C">
            <w:pPr>
              <w:pStyle w:val="BodyText"/>
              <w:spacing w:line="240" w:lineRule="auto"/>
              <w:rPr>
                <w:sz w:val="20"/>
              </w:rPr>
            </w:pPr>
          </w:p>
        </w:tc>
      </w:tr>
      <w:tr w:rsidR="00F90BA1" w:rsidRPr="00F00077" w14:paraId="66DFB748" w14:textId="77777777" w:rsidTr="00B9506C">
        <w:tc>
          <w:tcPr>
            <w:tcW w:w="1457" w:type="dxa"/>
            <w:shd w:val="clear" w:color="auto" w:fill="auto"/>
          </w:tcPr>
          <w:p w14:paraId="21DEE2B4" w14:textId="77777777" w:rsidR="00F90BA1" w:rsidRPr="00F00077" w:rsidRDefault="00F90BA1" w:rsidP="00B9506C">
            <w:pPr>
              <w:pStyle w:val="BodyText"/>
              <w:spacing w:line="240" w:lineRule="auto"/>
              <w:jc w:val="both"/>
            </w:pPr>
            <w:r w:rsidRPr="00F00077">
              <w:t>Presentation skills</w:t>
            </w:r>
          </w:p>
        </w:tc>
        <w:tc>
          <w:tcPr>
            <w:tcW w:w="1376" w:type="dxa"/>
            <w:shd w:val="clear" w:color="auto" w:fill="auto"/>
          </w:tcPr>
          <w:p w14:paraId="7EABCD3B" w14:textId="77777777" w:rsidR="00F90BA1" w:rsidRPr="00F00077" w:rsidRDefault="00F90BA1" w:rsidP="00B9506C">
            <w:pPr>
              <w:pStyle w:val="BodyText"/>
              <w:spacing w:line="240" w:lineRule="auto"/>
              <w:rPr>
                <w:sz w:val="20"/>
              </w:rPr>
            </w:pPr>
            <w:r w:rsidRPr="00F00077">
              <w:rPr>
                <w:color w:val="000000"/>
                <w:sz w:val="20"/>
                <w:shd w:val="clear" w:color="auto" w:fill="FFFFFF"/>
                <w:lang w:eastAsia="ru-RU"/>
              </w:rPr>
              <w:t>Clear, articulate and consistent flow of speech. Strong audience engagement by maintaining eye-contact.</w:t>
            </w:r>
            <w:r w:rsidRPr="00F00077">
              <w:rPr>
                <w:sz w:val="20"/>
              </w:rPr>
              <w:t xml:space="preserve"> </w:t>
            </w:r>
          </w:p>
        </w:tc>
        <w:tc>
          <w:tcPr>
            <w:tcW w:w="1372" w:type="dxa"/>
            <w:shd w:val="clear" w:color="auto" w:fill="auto"/>
          </w:tcPr>
          <w:p w14:paraId="1FED5954" w14:textId="77777777" w:rsidR="00F90BA1" w:rsidRPr="00F00077" w:rsidRDefault="00F90BA1" w:rsidP="00B9506C">
            <w:pPr>
              <w:rPr>
                <w:sz w:val="20"/>
                <w:szCs w:val="20"/>
                <w:lang w:val="en-GB"/>
              </w:rPr>
            </w:pPr>
            <w:r w:rsidRPr="00F00077">
              <w:rPr>
                <w:color w:val="000000"/>
                <w:sz w:val="20"/>
                <w:shd w:val="clear" w:color="auto" w:fill="FFFFFF"/>
                <w:lang w:val="en-GB"/>
              </w:rPr>
              <w:t>Adequate clarity and occasional consistency in a flow of speech. Adequate audience engagement by maintaining eye-contact.</w:t>
            </w:r>
          </w:p>
        </w:tc>
        <w:tc>
          <w:tcPr>
            <w:tcW w:w="1410" w:type="dxa"/>
            <w:shd w:val="clear" w:color="auto" w:fill="auto"/>
          </w:tcPr>
          <w:p w14:paraId="6F88BFF5" w14:textId="77777777" w:rsidR="00F90BA1" w:rsidRPr="00F00077" w:rsidRDefault="00F90BA1" w:rsidP="00B9506C">
            <w:pPr>
              <w:rPr>
                <w:sz w:val="20"/>
                <w:szCs w:val="20"/>
                <w:lang w:val="en-GB"/>
              </w:rPr>
            </w:pPr>
            <w:r w:rsidRPr="00F00077">
              <w:rPr>
                <w:color w:val="000000"/>
                <w:sz w:val="20"/>
                <w:shd w:val="clear" w:color="auto" w:fill="FFFFFF"/>
                <w:lang w:val="en-GB"/>
              </w:rPr>
              <w:t>Somewhat adequate clarity and slight inconsistency in a flow of speech. Somewhat adequate audience engagement by maintaining eye-contact.</w:t>
            </w:r>
          </w:p>
        </w:tc>
        <w:tc>
          <w:tcPr>
            <w:tcW w:w="1391" w:type="dxa"/>
            <w:shd w:val="clear" w:color="auto" w:fill="auto"/>
          </w:tcPr>
          <w:p w14:paraId="6C390F0A" w14:textId="77777777" w:rsidR="00F90BA1" w:rsidRPr="00F00077" w:rsidRDefault="00F90BA1" w:rsidP="00B9506C">
            <w:pPr>
              <w:rPr>
                <w:sz w:val="20"/>
                <w:szCs w:val="20"/>
                <w:lang w:val="en-GB"/>
              </w:rPr>
            </w:pPr>
            <w:r w:rsidRPr="00F00077">
              <w:rPr>
                <w:color w:val="000000"/>
                <w:sz w:val="20"/>
                <w:shd w:val="clear" w:color="auto" w:fill="FFFFFF"/>
                <w:lang w:val="en-GB"/>
              </w:rPr>
              <w:t>Slight clarity and consistency in a flow of speech. Slight audience engagement by maintaining eye-contact, sometimes reading from slides.</w:t>
            </w:r>
          </w:p>
        </w:tc>
        <w:tc>
          <w:tcPr>
            <w:tcW w:w="1638" w:type="dxa"/>
            <w:shd w:val="clear" w:color="auto" w:fill="auto"/>
          </w:tcPr>
          <w:p w14:paraId="6402E858" w14:textId="77777777" w:rsidR="00F90BA1" w:rsidRPr="00F00077" w:rsidRDefault="00F90BA1" w:rsidP="00B9506C">
            <w:pPr>
              <w:pStyle w:val="BodyText"/>
              <w:spacing w:line="240" w:lineRule="auto"/>
              <w:rPr>
                <w:sz w:val="20"/>
              </w:rPr>
            </w:pPr>
            <w:r w:rsidRPr="00F00077">
              <w:rPr>
                <w:color w:val="000000"/>
                <w:sz w:val="20"/>
                <w:shd w:val="clear" w:color="auto" w:fill="FFFFFF"/>
              </w:rPr>
              <w:t xml:space="preserve">Inadequate </w:t>
            </w:r>
            <w:r w:rsidRPr="00F00077">
              <w:rPr>
                <w:color w:val="000000"/>
                <w:sz w:val="20"/>
                <w:shd w:val="clear" w:color="auto" w:fill="FFFFFF"/>
                <w:lang w:eastAsia="ru-RU"/>
              </w:rPr>
              <w:t>and</w:t>
            </w:r>
            <w:r w:rsidRPr="00F00077">
              <w:rPr>
                <w:color w:val="000000"/>
                <w:sz w:val="20"/>
                <w:shd w:val="clear" w:color="auto" w:fill="FFFFFF"/>
              </w:rPr>
              <w:t xml:space="preserve"> </w:t>
            </w:r>
            <w:r w:rsidRPr="00F00077">
              <w:rPr>
                <w:color w:val="000000"/>
                <w:sz w:val="20"/>
                <w:shd w:val="clear" w:color="auto" w:fill="FFFFFF"/>
                <w:lang w:eastAsia="ru-RU"/>
              </w:rPr>
              <w:t>incoherent</w:t>
            </w:r>
            <w:r w:rsidRPr="00F00077">
              <w:rPr>
                <w:color w:val="000000"/>
                <w:sz w:val="20"/>
                <w:shd w:val="clear" w:color="auto" w:fill="FFFFFF"/>
              </w:rPr>
              <w:t xml:space="preserve"> </w:t>
            </w:r>
            <w:r w:rsidRPr="00F00077">
              <w:rPr>
                <w:color w:val="000000"/>
                <w:sz w:val="20"/>
                <w:shd w:val="clear" w:color="auto" w:fill="FFFFFF"/>
                <w:lang w:eastAsia="ru-RU"/>
              </w:rPr>
              <w:t xml:space="preserve">flow of speech. </w:t>
            </w:r>
            <w:r w:rsidRPr="00F00077">
              <w:rPr>
                <w:color w:val="000000"/>
                <w:sz w:val="20"/>
                <w:shd w:val="clear" w:color="auto" w:fill="FFFFFF"/>
              </w:rPr>
              <w:t>No</w:t>
            </w:r>
            <w:r w:rsidRPr="00F00077">
              <w:rPr>
                <w:color w:val="000000"/>
                <w:sz w:val="20"/>
                <w:shd w:val="clear" w:color="auto" w:fill="FFFFFF"/>
                <w:lang w:eastAsia="ru-RU"/>
              </w:rPr>
              <w:t xml:space="preserve"> audience engagement</w:t>
            </w:r>
            <w:r w:rsidRPr="00F00077">
              <w:rPr>
                <w:color w:val="000000"/>
                <w:sz w:val="20"/>
                <w:shd w:val="clear" w:color="auto" w:fill="FFFFFF"/>
              </w:rPr>
              <w:t>, reading from slides</w:t>
            </w:r>
            <w:r w:rsidRPr="00F00077">
              <w:rPr>
                <w:color w:val="000000"/>
                <w:sz w:val="20"/>
                <w:shd w:val="clear" w:color="auto" w:fill="FFFFFF"/>
                <w:lang w:eastAsia="ru-RU"/>
              </w:rPr>
              <w:t>.</w:t>
            </w:r>
          </w:p>
        </w:tc>
        <w:tc>
          <w:tcPr>
            <w:tcW w:w="1227" w:type="dxa"/>
            <w:shd w:val="clear" w:color="auto" w:fill="auto"/>
          </w:tcPr>
          <w:p w14:paraId="5E985F98" w14:textId="77777777" w:rsidR="00F90BA1" w:rsidRPr="00F00077" w:rsidRDefault="00F90BA1" w:rsidP="00B9506C">
            <w:pPr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</w:pPr>
            <w:r w:rsidRPr="00F00077"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  <w:t>Does not address any part of the task.</w:t>
            </w:r>
          </w:p>
          <w:p w14:paraId="16982C14" w14:textId="77777777" w:rsidR="00F90BA1" w:rsidRPr="00F00077" w:rsidRDefault="00F90BA1" w:rsidP="00B9506C">
            <w:pPr>
              <w:pStyle w:val="BodyText"/>
              <w:spacing w:line="240" w:lineRule="auto"/>
              <w:rPr>
                <w:sz w:val="20"/>
              </w:rPr>
            </w:pPr>
            <w:r w:rsidRPr="00F00077">
              <w:rPr>
                <w:sz w:val="20"/>
              </w:rPr>
              <w:t xml:space="preserve">Reading from slides only. </w:t>
            </w:r>
          </w:p>
        </w:tc>
      </w:tr>
      <w:tr w:rsidR="00F90BA1" w:rsidRPr="00F00077" w14:paraId="5228BE0F" w14:textId="77777777" w:rsidTr="00B9506C">
        <w:tc>
          <w:tcPr>
            <w:tcW w:w="1457" w:type="dxa"/>
            <w:shd w:val="clear" w:color="auto" w:fill="auto"/>
          </w:tcPr>
          <w:p w14:paraId="2F8731F4" w14:textId="77777777" w:rsidR="00F90BA1" w:rsidRPr="00F00077" w:rsidRDefault="00F90BA1" w:rsidP="00B9506C">
            <w:pPr>
              <w:pStyle w:val="BodyText"/>
              <w:spacing w:line="240" w:lineRule="auto"/>
              <w:jc w:val="both"/>
            </w:pPr>
            <w:r w:rsidRPr="00F00077">
              <w:t>Time management</w:t>
            </w:r>
          </w:p>
          <w:p w14:paraId="70942D96" w14:textId="77777777" w:rsidR="00F90BA1" w:rsidRPr="00F00077" w:rsidRDefault="00F90BA1" w:rsidP="00B9506C">
            <w:pPr>
              <w:pStyle w:val="BodyText"/>
              <w:spacing w:line="240" w:lineRule="auto"/>
              <w:jc w:val="both"/>
            </w:pPr>
            <w:r w:rsidRPr="00F00077">
              <w:rPr>
                <w:sz w:val="21"/>
                <w:szCs w:val="16"/>
              </w:rPr>
              <w:t xml:space="preserve">(2 minutes per each student) </w:t>
            </w:r>
          </w:p>
        </w:tc>
        <w:tc>
          <w:tcPr>
            <w:tcW w:w="2748" w:type="dxa"/>
            <w:gridSpan w:val="2"/>
            <w:shd w:val="clear" w:color="auto" w:fill="auto"/>
          </w:tcPr>
          <w:p w14:paraId="7FA5CC6C" w14:textId="77777777" w:rsidR="00F90BA1" w:rsidRPr="00F00077" w:rsidRDefault="00F90BA1" w:rsidP="00B9506C">
            <w:pPr>
              <w:rPr>
                <w:sz w:val="20"/>
                <w:szCs w:val="20"/>
                <w:lang w:val="en-GB"/>
              </w:rPr>
            </w:pPr>
            <w:r w:rsidRPr="00F00077">
              <w:rPr>
                <w:color w:val="000000"/>
                <w:sz w:val="20"/>
                <w:shd w:val="clear" w:color="auto" w:fill="FFFFFF"/>
                <w:lang w:val="en-GB"/>
              </w:rPr>
              <w:t xml:space="preserve">Excellent time-management </w:t>
            </w:r>
          </w:p>
        </w:tc>
        <w:tc>
          <w:tcPr>
            <w:tcW w:w="4439" w:type="dxa"/>
            <w:gridSpan w:val="3"/>
            <w:shd w:val="clear" w:color="auto" w:fill="auto"/>
          </w:tcPr>
          <w:p w14:paraId="16A05209" w14:textId="77777777" w:rsidR="00F90BA1" w:rsidRPr="00F00077" w:rsidRDefault="00F90BA1" w:rsidP="00B9506C">
            <w:pPr>
              <w:pStyle w:val="BodyText"/>
              <w:spacing w:line="240" w:lineRule="auto"/>
              <w:jc w:val="center"/>
              <w:rPr>
                <w:sz w:val="20"/>
              </w:rPr>
            </w:pPr>
            <w:r w:rsidRPr="00F00077">
              <w:rPr>
                <w:color w:val="000000"/>
                <w:sz w:val="20"/>
                <w:shd w:val="clear" w:color="auto" w:fill="FFFFFF"/>
              </w:rPr>
              <w:t>Poor time-management.</w:t>
            </w:r>
          </w:p>
        </w:tc>
        <w:tc>
          <w:tcPr>
            <w:tcW w:w="1227" w:type="dxa"/>
            <w:shd w:val="clear" w:color="auto" w:fill="auto"/>
          </w:tcPr>
          <w:p w14:paraId="1F77CE0E" w14:textId="77777777" w:rsidR="00F90BA1" w:rsidRPr="00F00077" w:rsidRDefault="00F90BA1" w:rsidP="00B9506C">
            <w:pPr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</w:pPr>
          </w:p>
        </w:tc>
      </w:tr>
    </w:tbl>
    <w:p w14:paraId="00103087" w14:textId="77777777" w:rsidR="00F90BA1" w:rsidRPr="00F00077" w:rsidRDefault="00F90BA1" w:rsidP="00F90BA1">
      <w:pPr>
        <w:ind w:left="15" w:right="90"/>
        <w:jc w:val="center"/>
        <w:rPr>
          <w:b/>
          <w:bCs/>
          <w:sz w:val="28"/>
          <w:szCs w:val="28"/>
          <w:lang w:val="en-GB"/>
        </w:rPr>
      </w:pPr>
    </w:p>
    <w:p w14:paraId="08224DD0" w14:textId="77777777" w:rsidR="00F90BA1" w:rsidRPr="00F00077" w:rsidRDefault="00F90BA1" w:rsidP="00F90BA1">
      <w:pPr>
        <w:ind w:left="15" w:right="90"/>
        <w:jc w:val="center"/>
        <w:rPr>
          <w:b/>
          <w:bCs/>
          <w:sz w:val="28"/>
          <w:szCs w:val="28"/>
          <w:lang w:val="en-GB"/>
        </w:rPr>
      </w:pPr>
    </w:p>
    <w:p w14:paraId="263CB679" w14:textId="4E949433" w:rsidR="00D80035" w:rsidRPr="00F00077" w:rsidRDefault="00D80035" w:rsidP="00F90BA1">
      <w:pPr>
        <w:ind w:left="15" w:right="90"/>
        <w:rPr>
          <w:b/>
          <w:bCs/>
          <w:sz w:val="28"/>
          <w:szCs w:val="28"/>
          <w:lang w:val="en-GB"/>
        </w:rPr>
      </w:pPr>
    </w:p>
    <w:p w14:paraId="35064F8E" w14:textId="4E26CB0F" w:rsidR="006A5869" w:rsidRPr="00F00077" w:rsidRDefault="006A5869" w:rsidP="00F90BA1">
      <w:pPr>
        <w:ind w:left="15" w:right="90"/>
        <w:rPr>
          <w:b/>
          <w:bCs/>
          <w:sz w:val="28"/>
          <w:szCs w:val="28"/>
          <w:lang w:val="en-GB"/>
        </w:rPr>
      </w:pPr>
    </w:p>
    <w:p w14:paraId="4148DB6F" w14:textId="23171B20" w:rsidR="006A5869" w:rsidRPr="00F00077" w:rsidRDefault="006A5869" w:rsidP="00F90BA1">
      <w:pPr>
        <w:ind w:left="15" w:right="90"/>
        <w:rPr>
          <w:b/>
          <w:bCs/>
          <w:sz w:val="28"/>
          <w:szCs w:val="28"/>
          <w:lang w:val="en-GB"/>
        </w:rPr>
      </w:pPr>
    </w:p>
    <w:p w14:paraId="48786062" w14:textId="4D166D90" w:rsidR="006A5869" w:rsidRPr="00F00077" w:rsidRDefault="006A5869" w:rsidP="00F90BA1">
      <w:pPr>
        <w:ind w:left="15" w:right="90"/>
        <w:rPr>
          <w:b/>
          <w:bCs/>
          <w:sz w:val="28"/>
          <w:szCs w:val="28"/>
          <w:lang w:val="en-GB"/>
        </w:rPr>
      </w:pPr>
    </w:p>
    <w:p w14:paraId="7075FE9B" w14:textId="79B58394" w:rsidR="006A5869" w:rsidRPr="00F00077" w:rsidRDefault="006A5869" w:rsidP="00F90BA1">
      <w:pPr>
        <w:ind w:left="15" w:right="90"/>
        <w:rPr>
          <w:b/>
          <w:bCs/>
          <w:sz w:val="28"/>
          <w:szCs w:val="28"/>
          <w:lang w:val="en-GB"/>
        </w:rPr>
      </w:pPr>
    </w:p>
    <w:p w14:paraId="4385CDF6" w14:textId="7F3B2051" w:rsidR="006A5869" w:rsidRPr="00F00077" w:rsidRDefault="006A5869" w:rsidP="00F90BA1">
      <w:pPr>
        <w:ind w:left="15" w:right="90"/>
        <w:rPr>
          <w:b/>
          <w:bCs/>
          <w:sz w:val="28"/>
          <w:szCs w:val="28"/>
          <w:lang w:val="en-GB"/>
        </w:rPr>
      </w:pPr>
    </w:p>
    <w:p w14:paraId="1A53CE58" w14:textId="1C1FD6D2" w:rsidR="006A5869" w:rsidRPr="00F00077" w:rsidRDefault="006A5869" w:rsidP="00F90BA1">
      <w:pPr>
        <w:ind w:left="15" w:right="90"/>
        <w:rPr>
          <w:b/>
          <w:bCs/>
          <w:sz w:val="28"/>
          <w:szCs w:val="28"/>
          <w:lang w:val="en-GB"/>
        </w:rPr>
      </w:pPr>
    </w:p>
    <w:p w14:paraId="0CFCCEDF" w14:textId="599900ED" w:rsidR="006A5869" w:rsidRPr="00F00077" w:rsidRDefault="006A5869" w:rsidP="00F90BA1">
      <w:pPr>
        <w:ind w:left="15" w:right="90"/>
        <w:rPr>
          <w:b/>
          <w:bCs/>
          <w:sz w:val="28"/>
          <w:szCs w:val="28"/>
          <w:lang w:val="en-GB"/>
        </w:rPr>
      </w:pPr>
    </w:p>
    <w:p w14:paraId="775875DE" w14:textId="116E03B3" w:rsidR="006A5869" w:rsidRPr="00F00077" w:rsidRDefault="006A5869" w:rsidP="006A5869">
      <w:pPr>
        <w:jc w:val="center"/>
        <w:rPr>
          <w:b/>
          <w:bCs/>
          <w:lang w:val="en-GB" w:eastAsia="en-US"/>
        </w:rPr>
      </w:pPr>
      <w:r w:rsidRPr="00F00077">
        <w:rPr>
          <w:b/>
          <w:bCs/>
          <w:lang w:val="en-GB" w:eastAsia="en-US"/>
        </w:rPr>
        <w:lastRenderedPageBreak/>
        <w:t>SIS 5 FINAL EXAM PART 1 - 10%</w:t>
      </w:r>
    </w:p>
    <w:p w14:paraId="17AEABB4" w14:textId="44807195" w:rsidR="006A5869" w:rsidRPr="00F00077" w:rsidRDefault="006A5869" w:rsidP="006A5869">
      <w:pPr>
        <w:jc w:val="center"/>
        <w:rPr>
          <w:b/>
          <w:bCs/>
          <w:lang w:val="en-GB"/>
        </w:rPr>
      </w:pPr>
      <w:r w:rsidRPr="00F00077">
        <w:rPr>
          <w:b/>
          <w:bCs/>
          <w:lang w:val="en-GB" w:eastAsia="en-US"/>
        </w:rPr>
        <w:t>ABSTRACT</w:t>
      </w:r>
      <w:r w:rsidRPr="00F00077">
        <w:rPr>
          <w:b/>
          <w:bCs/>
          <w:lang w:val="en-GB"/>
        </w:rPr>
        <w:t xml:space="preserve"> GUIDELINES</w:t>
      </w:r>
    </w:p>
    <w:p w14:paraId="07A3B998" w14:textId="26B4F55F" w:rsidR="000E3208" w:rsidRDefault="000E3208" w:rsidP="000E3208">
      <w:pPr>
        <w:rPr>
          <w:b/>
          <w:bCs/>
          <w:sz w:val="28"/>
          <w:szCs w:val="28"/>
          <w:u w:val="single"/>
          <w:lang w:val="en-GB"/>
        </w:rPr>
      </w:pPr>
      <w:r w:rsidRPr="00F00077">
        <w:rPr>
          <w:b/>
          <w:bCs/>
          <w:sz w:val="28"/>
          <w:szCs w:val="28"/>
          <w:u w:val="single"/>
          <w:lang w:val="en-GB"/>
        </w:rPr>
        <w:t>What is an abstract?</w:t>
      </w:r>
    </w:p>
    <w:p w14:paraId="0736033C" w14:textId="77777777" w:rsidR="00F00077" w:rsidRPr="00F00077" w:rsidRDefault="00F00077" w:rsidP="000E3208">
      <w:pPr>
        <w:rPr>
          <w:b/>
          <w:bCs/>
          <w:sz w:val="28"/>
          <w:szCs w:val="28"/>
          <w:u w:val="single"/>
          <w:lang w:val="en-GB"/>
        </w:rPr>
      </w:pPr>
    </w:p>
    <w:p w14:paraId="02908D13" w14:textId="13E72CF8" w:rsidR="000E3208" w:rsidRPr="00F00077" w:rsidRDefault="000E3208" w:rsidP="000E3208">
      <w:pPr>
        <w:rPr>
          <w:sz w:val="28"/>
          <w:szCs w:val="28"/>
          <w:lang w:val="en-GB"/>
        </w:rPr>
      </w:pPr>
      <w:r w:rsidRPr="00F00077">
        <w:rPr>
          <w:sz w:val="28"/>
          <w:szCs w:val="28"/>
          <w:lang w:val="en-GB"/>
        </w:rPr>
        <w:t xml:space="preserve">The purpose of an abstract is to summarise the content of the research.  </w:t>
      </w:r>
    </w:p>
    <w:p w14:paraId="4F0BBCA7" w14:textId="77777777" w:rsidR="000E3208" w:rsidRPr="00F00077" w:rsidRDefault="000E3208" w:rsidP="000E3208">
      <w:pPr>
        <w:rPr>
          <w:sz w:val="28"/>
          <w:szCs w:val="28"/>
          <w:lang w:val="en-GB"/>
        </w:rPr>
      </w:pPr>
    </w:p>
    <w:p w14:paraId="2F13B76A" w14:textId="3E26DC17" w:rsidR="000E3208" w:rsidRDefault="000E3208" w:rsidP="000E3208">
      <w:pPr>
        <w:rPr>
          <w:b/>
          <w:bCs/>
          <w:sz w:val="28"/>
          <w:szCs w:val="28"/>
          <w:u w:val="single"/>
          <w:lang w:val="en-GB"/>
        </w:rPr>
      </w:pPr>
      <w:r w:rsidRPr="00F00077">
        <w:rPr>
          <w:b/>
          <w:bCs/>
          <w:sz w:val="28"/>
          <w:szCs w:val="28"/>
          <w:u w:val="single"/>
          <w:lang w:val="en-GB"/>
        </w:rPr>
        <w:t>Key points to remember:</w:t>
      </w:r>
    </w:p>
    <w:p w14:paraId="73D644E4" w14:textId="77777777" w:rsidR="00F00077" w:rsidRPr="00F00077" w:rsidRDefault="00F00077" w:rsidP="000E3208">
      <w:pPr>
        <w:rPr>
          <w:b/>
          <w:bCs/>
          <w:sz w:val="28"/>
          <w:szCs w:val="28"/>
          <w:u w:val="single"/>
          <w:lang w:val="en-GB"/>
        </w:rPr>
      </w:pPr>
    </w:p>
    <w:p w14:paraId="22702404" w14:textId="77777777" w:rsidR="000E3208" w:rsidRPr="00F00077" w:rsidRDefault="000E3208" w:rsidP="000E3208">
      <w:pPr>
        <w:pStyle w:val="ListParagraph"/>
        <w:numPr>
          <w:ilvl w:val="0"/>
          <w:numId w:val="8"/>
        </w:numPr>
        <w:rPr>
          <w:sz w:val="28"/>
          <w:szCs w:val="28"/>
          <w:lang w:val="en-GB"/>
        </w:rPr>
      </w:pPr>
      <w:r w:rsidRPr="00F00077">
        <w:rPr>
          <w:sz w:val="28"/>
          <w:szCs w:val="28"/>
          <w:lang w:val="en-GB"/>
        </w:rPr>
        <w:t>An abstract briefly explains the salient aspects of the content. </w:t>
      </w:r>
    </w:p>
    <w:p w14:paraId="4322845F" w14:textId="44A973B5" w:rsidR="000E3208" w:rsidRPr="00F00077" w:rsidRDefault="000E3208" w:rsidP="000E3208">
      <w:pPr>
        <w:pStyle w:val="ListParagraph"/>
        <w:numPr>
          <w:ilvl w:val="0"/>
          <w:numId w:val="8"/>
        </w:numPr>
        <w:rPr>
          <w:sz w:val="28"/>
          <w:szCs w:val="28"/>
          <w:lang w:val="en-GB"/>
        </w:rPr>
      </w:pPr>
      <w:r w:rsidRPr="00F00077">
        <w:rPr>
          <w:sz w:val="28"/>
          <w:szCs w:val="28"/>
          <w:lang w:val="en-GB"/>
        </w:rPr>
        <w:t>Abstracts should be accurate and succinct and readable.  </w:t>
      </w:r>
    </w:p>
    <w:p w14:paraId="250E0407" w14:textId="37D375EB" w:rsidR="000E3208" w:rsidRPr="00F00077" w:rsidRDefault="000E3208" w:rsidP="000E3208">
      <w:pPr>
        <w:pStyle w:val="ListParagraph"/>
        <w:numPr>
          <w:ilvl w:val="0"/>
          <w:numId w:val="8"/>
        </w:numPr>
        <w:rPr>
          <w:sz w:val="28"/>
          <w:szCs w:val="28"/>
          <w:lang w:val="en-GB"/>
        </w:rPr>
      </w:pPr>
      <w:r w:rsidRPr="00F00077">
        <w:rPr>
          <w:sz w:val="28"/>
          <w:szCs w:val="28"/>
          <w:lang w:val="en-GB"/>
        </w:rPr>
        <w:t>Abstracts should relate only to the research to be presented.</w:t>
      </w:r>
    </w:p>
    <w:p w14:paraId="0E922A43" w14:textId="77777777" w:rsidR="006A5869" w:rsidRPr="00F00077" w:rsidRDefault="006A5869" w:rsidP="000E3208">
      <w:pPr>
        <w:rPr>
          <w:sz w:val="28"/>
          <w:szCs w:val="28"/>
          <w:u w:val="single"/>
          <w:lang w:val="en-GB"/>
        </w:rPr>
      </w:pPr>
    </w:p>
    <w:p w14:paraId="5DC55B9D" w14:textId="2ABD953C" w:rsidR="006A5869" w:rsidRPr="00F00077" w:rsidRDefault="000E3208" w:rsidP="00F90BA1">
      <w:pPr>
        <w:ind w:left="15" w:right="90"/>
        <w:rPr>
          <w:b/>
          <w:bCs/>
          <w:sz w:val="28"/>
          <w:szCs w:val="28"/>
          <w:u w:val="single"/>
          <w:lang w:val="en-GB"/>
        </w:rPr>
      </w:pPr>
      <w:r w:rsidRPr="00F00077">
        <w:rPr>
          <w:b/>
          <w:bCs/>
          <w:sz w:val="28"/>
          <w:szCs w:val="28"/>
          <w:u w:val="single"/>
          <w:lang w:val="en-GB"/>
        </w:rPr>
        <w:t xml:space="preserve">Abstract structure: </w:t>
      </w:r>
    </w:p>
    <w:p w14:paraId="4482107F" w14:textId="77777777" w:rsidR="000E3208" w:rsidRPr="000E3208" w:rsidRDefault="000E3208" w:rsidP="000E3208">
      <w:pPr>
        <w:numPr>
          <w:ilvl w:val="0"/>
          <w:numId w:val="9"/>
        </w:numPr>
        <w:spacing w:before="100" w:beforeAutospacing="1" w:after="100" w:afterAutospacing="1"/>
        <w:rPr>
          <w:color w:val="222222"/>
          <w:sz w:val="28"/>
          <w:szCs w:val="28"/>
          <w:lang w:val="en-GB" w:eastAsia="en-GB"/>
        </w:rPr>
      </w:pPr>
      <w:r w:rsidRPr="000E3208">
        <w:rPr>
          <w:color w:val="222222"/>
          <w:sz w:val="28"/>
          <w:szCs w:val="28"/>
          <w:lang w:val="en-GB" w:eastAsia="en-GB"/>
        </w:rPr>
        <w:t>Context</w:t>
      </w:r>
    </w:p>
    <w:p w14:paraId="4CBFC468" w14:textId="77777777" w:rsidR="000E3208" w:rsidRPr="00F00077" w:rsidRDefault="000E3208" w:rsidP="000E3208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color w:val="222222"/>
          <w:sz w:val="28"/>
          <w:szCs w:val="28"/>
          <w:lang w:val="en-GB" w:eastAsia="en-GB"/>
        </w:rPr>
      </w:pPr>
      <w:r w:rsidRPr="00F00077">
        <w:rPr>
          <w:color w:val="222222"/>
          <w:sz w:val="28"/>
          <w:szCs w:val="28"/>
          <w:lang w:val="en-GB" w:eastAsia="en-GB"/>
        </w:rPr>
        <w:t>Research questions</w:t>
      </w:r>
    </w:p>
    <w:p w14:paraId="73DEB5AD" w14:textId="77777777" w:rsidR="000E3208" w:rsidRPr="00F00077" w:rsidRDefault="000E3208" w:rsidP="000E3208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color w:val="222222"/>
          <w:sz w:val="28"/>
          <w:szCs w:val="28"/>
          <w:lang w:val="en-GB" w:eastAsia="en-GB"/>
        </w:rPr>
      </w:pPr>
      <w:r w:rsidRPr="00F00077">
        <w:rPr>
          <w:color w:val="222222"/>
          <w:sz w:val="28"/>
          <w:szCs w:val="28"/>
          <w:lang w:val="en-GB" w:eastAsia="en-GB"/>
        </w:rPr>
        <w:t>Aims</w:t>
      </w:r>
    </w:p>
    <w:p w14:paraId="41EC9D44" w14:textId="77777777" w:rsidR="000E3208" w:rsidRPr="000E3208" w:rsidRDefault="000E3208" w:rsidP="000E3208">
      <w:pPr>
        <w:numPr>
          <w:ilvl w:val="0"/>
          <w:numId w:val="9"/>
        </w:numPr>
        <w:spacing w:before="100" w:beforeAutospacing="1" w:after="100" w:afterAutospacing="1"/>
        <w:rPr>
          <w:color w:val="222222"/>
          <w:sz w:val="28"/>
          <w:szCs w:val="28"/>
          <w:lang w:val="en-GB" w:eastAsia="en-GB"/>
        </w:rPr>
      </w:pPr>
      <w:r w:rsidRPr="000E3208">
        <w:rPr>
          <w:color w:val="222222"/>
          <w:sz w:val="28"/>
          <w:szCs w:val="28"/>
          <w:lang w:val="en-GB" w:eastAsia="en-GB"/>
        </w:rPr>
        <w:t>Summary of content</w:t>
      </w:r>
    </w:p>
    <w:p w14:paraId="2D5A1771" w14:textId="77777777" w:rsidR="000E3208" w:rsidRPr="000E3208" w:rsidRDefault="000E3208" w:rsidP="000E3208">
      <w:pPr>
        <w:numPr>
          <w:ilvl w:val="0"/>
          <w:numId w:val="9"/>
        </w:numPr>
        <w:spacing w:before="100" w:beforeAutospacing="1" w:after="100" w:afterAutospacing="1"/>
        <w:rPr>
          <w:color w:val="222222"/>
          <w:sz w:val="28"/>
          <w:szCs w:val="28"/>
          <w:lang w:val="en-GB" w:eastAsia="en-GB"/>
        </w:rPr>
      </w:pPr>
      <w:r w:rsidRPr="000E3208">
        <w:rPr>
          <w:color w:val="222222"/>
          <w:sz w:val="28"/>
          <w:szCs w:val="28"/>
          <w:lang w:val="en-GB" w:eastAsia="en-GB"/>
        </w:rPr>
        <w:t>Conclusions/Significance</w:t>
      </w:r>
    </w:p>
    <w:p w14:paraId="78B4597C" w14:textId="77777777" w:rsidR="000E3208" w:rsidRPr="00F00077" w:rsidRDefault="000E3208" w:rsidP="000E3208">
      <w:pPr>
        <w:ind w:left="360" w:right="90"/>
        <w:jc w:val="center"/>
        <w:rPr>
          <w:b/>
          <w:bCs/>
          <w:sz w:val="28"/>
          <w:szCs w:val="28"/>
          <w:lang w:val="en-GB"/>
        </w:rPr>
      </w:pPr>
    </w:p>
    <w:p w14:paraId="3E78BACB" w14:textId="6A812D51" w:rsidR="000E3208" w:rsidRPr="00F00077" w:rsidRDefault="000E3208" w:rsidP="000E3208">
      <w:pPr>
        <w:ind w:left="360" w:right="90"/>
        <w:jc w:val="center"/>
        <w:rPr>
          <w:b/>
          <w:bCs/>
          <w:sz w:val="28"/>
          <w:szCs w:val="28"/>
          <w:lang w:val="en-GB"/>
        </w:rPr>
      </w:pPr>
      <w:r w:rsidRPr="00F00077">
        <w:rPr>
          <w:b/>
          <w:bCs/>
          <w:sz w:val="28"/>
          <w:szCs w:val="28"/>
          <w:lang w:val="en-GB"/>
        </w:rPr>
        <w:t>EVALUATION CHECKLIST</w:t>
      </w:r>
    </w:p>
    <w:p w14:paraId="38A2DF61" w14:textId="77777777" w:rsidR="000E3208" w:rsidRPr="00F00077" w:rsidRDefault="000E3208" w:rsidP="000E3208">
      <w:pPr>
        <w:ind w:left="360"/>
        <w:jc w:val="center"/>
        <w:rPr>
          <w:lang w:val="en-GB"/>
        </w:rPr>
      </w:pPr>
    </w:p>
    <w:p w14:paraId="5B6059B6" w14:textId="77777777" w:rsidR="000E3208" w:rsidRPr="00F00077" w:rsidRDefault="000E3208" w:rsidP="000E3208">
      <w:pPr>
        <w:ind w:left="360"/>
        <w:jc w:val="center"/>
        <w:rPr>
          <w:lang w:val="en-GB"/>
        </w:rPr>
      </w:pPr>
    </w:p>
    <w:tbl>
      <w:tblPr>
        <w:tblStyle w:val="TableGrid"/>
        <w:tblpPr w:leftFromText="180" w:rightFromText="180" w:vertAnchor="text" w:horzAnchor="margin" w:tblpXSpec="center" w:tblpY="52"/>
        <w:tblW w:w="0" w:type="auto"/>
        <w:tblLook w:val="04A0" w:firstRow="1" w:lastRow="0" w:firstColumn="1" w:lastColumn="0" w:noHBand="0" w:noVBand="1"/>
      </w:tblPr>
      <w:tblGrid>
        <w:gridCol w:w="758"/>
        <w:gridCol w:w="6379"/>
        <w:gridCol w:w="1128"/>
      </w:tblGrid>
      <w:tr w:rsidR="000E3208" w:rsidRPr="00F00077" w14:paraId="0C4005F6" w14:textId="77777777" w:rsidTr="00B9506C">
        <w:tc>
          <w:tcPr>
            <w:tcW w:w="758" w:type="dxa"/>
          </w:tcPr>
          <w:p w14:paraId="1A5E9447" w14:textId="77777777" w:rsidR="000E3208" w:rsidRPr="00F00077" w:rsidRDefault="000E3208" w:rsidP="00B9506C">
            <w:pPr>
              <w:tabs>
                <w:tab w:val="num" w:pos="720"/>
              </w:tabs>
              <w:textAlignment w:val="baseline"/>
              <w:rPr>
                <w:rStyle w:val="normaltextrun"/>
                <w:color w:val="000000"/>
                <w:sz w:val="28"/>
                <w:szCs w:val="28"/>
                <w:lang w:val="en-GB"/>
              </w:rPr>
            </w:pPr>
          </w:p>
        </w:tc>
        <w:tc>
          <w:tcPr>
            <w:tcW w:w="6379" w:type="dxa"/>
          </w:tcPr>
          <w:p w14:paraId="396B369E" w14:textId="77777777" w:rsidR="000E3208" w:rsidRPr="00F00077" w:rsidRDefault="000E3208" w:rsidP="00B9506C">
            <w:pPr>
              <w:tabs>
                <w:tab w:val="num" w:pos="720"/>
              </w:tabs>
              <w:jc w:val="center"/>
              <w:textAlignment w:val="baseline"/>
              <w:rPr>
                <w:b/>
                <w:bCs/>
                <w:sz w:val="28"/>
                <w:szCs w:val="28"/>
                <w:lang w:val="en-GB"/>
              </w:rPr>
            </w:pPr>
            <w:r w:rsidRPr="00F00077">
              <w:rPr>
                <w:b/>
                <w:bCs/>
                <w:sz w:val="28"/>
                <w:szCs w:val="28"/>
                <w:lang w:val="en-GB"/>
              </w:rPr>
              <w:t>Evaluation section</w:t>
            </w:r>
          </w:p>
        </w:tc>
        <w:tc>
          <w:tcPr>
            <w:tcW w:w="1128" w:type="dxa"/>
          </w:tcPr>
          <w:p w14:paraId="611B2888" w14:textId="77777777" w:rsidR="000E3208" w:rsidRPr="00F00077" w:rsidRDefault="000E3208" w:rsidP="00B9506C">
            <w:pPr>
              <w:tabs>
                <w:tab w:val="num" w:pos="720"/>
              </w:tabs>
              <w:jc w:val="center"/>
              <w:textAlignment w:val="baseline"/>
              <w:rPr>
                <w:b/>
                <w:bCs/>
                <w:sz w:val="24"/>
                <w:szCs w:val="24"/>
                <w:lang w:val="en-GB"/>
              </w:rPr>
            </w:pPr>
            <w:r w:rsidRPr="00F00077">
              <w:rPr>
                <w:b/>
                <w:bCs/>
                <w:sz w:val="24"/>
                <w:szCs w:val="24"/>
                <w:lang w:val="en-GB"/>
              </w:rPr>
              <w:t>Points</w:t>
            </w:r>
          </w:p>
          <w:p w14:paraId="69EEE124" w14:textId="77777777" w:rsidR="000E3208" w:rsidRPr="00F00077" w:rsidRDefault="000E3208" w:rsidP="00B9506C">
            <w:pPr>
              <w:tabs>
                <w:tab w:val="num" w:pos="720"/>
              </w:tabs>
              <w:jc w:val="center"/>
              <w:textAlignment w:val="baseline"/>
              <w:rPr>
                <w:b/>
                <w:bCs/>
                <w:sz w:val="24"/>
                <w:szCs w:val="24"/>
                <w:lang w:val="en-GB"/>
              </w:rPr>
            </w:pPr>
            <w:r w:rsidRPr="00F00077">
              <w:rPr>
                <w:b/>
                <w:bCs/>
                <w:sz w:val="24"/>
                <w:szCs w:val="24"/>
                <w:lang w:val="en-GB"/>
              </w:rPr>
              <w:t>0-2</w:t>
            </w:r>
          </w:p>
        </w:tc>
      </w:tr>
      <w:tr w:rsidR="000E3208" w:rsidRPr="00F00077" w14:paraId="51FD4226" w14:textId="77777777" w:rsidTr="00B9506C">
        <w:tc>
          <w:tcPr>
            <w:tcW w:w="758" w:type="dxa"/>
          </w:tcPr>
          <w:p w14:paraId="0F3166B7" w14:textId="77777777" w:rsidR="000E3208" w:rsidRPr="00F00077" w:rsidRDefault="000E3208" w:rsidP="00B9506C">
            <w:pPr>
              <w:tabs>
                <w:tab w:val="num" w:pos="720"/>
              </w:tabs>
              <w:jc w:val="center"/>
              <w:textAlignment w:val="baseline"/>
              <w:rPr>
                <w:rStyle w:val="normaltextrun"/>
                <w:color w:val="000000" w:themeColor="text1"/>
                <w:sz w:val="28"/>
                <w:szCs w:val="28"/>
                <w:lang w:val="en-GB"/>
              </w:rPr>
            </w:pPr>
            <w:r w:rsidRPr="00F00077">
              <w:rPr>
                <w:rStyle w:val="normaltextrun"/>
                <w:color w:val="000000" w:themeColor="text1"/>
                <w:sz w:val="28"/>
                <w:szCs w:val="28"/>
                <w:lang w:val="en-GB"/>
              </w:rPr>
              <w:t>1</w:t>
            </w:r>
          </w:p>
        </w:tc>
        <w:tc>
          <w:tcPr>
            <w:tcW w:w="6379" w:type="dxa"/>
          </w:tcPr>
          <w:p w14:paraId="753E44BB" w14:textId="00F41EC0" w:rsidR="000E3208" w:rsidRPr="00F00077" w:rsidRDefault="000E3208" w:rsidP="000E3208">
            <w:pPr>
              <w:spacing w:before="100" w:beforeAutospacing="1" w:after="100" w:afterAutospacing="1"/>
              <w:rPr>
                <w:rStyle w:val="normaltextrun"/>
                <w:color w:val="222222"/>
                <w:sz w:val="28"/>
                <w:szCs w:val="28"/>
                <w:lang w:val="en-GB" w:eastAsia="en-GB"/>
              </w:rPr>
            </w:pPr>
            <w:r w:rsidRPr="000E3208">
              <w:rPr>
                <w:color w:val="222222"/>
                <w:sz w:val="28"/>
                <w:szCs w:val="28"/>
                <w:lang w:val="en-GB" w:eastAsia="en-GB"/>
              </w:rPr>
              <w:t>Contex</w:t>
            </w:r>
            <w:r w:rsidRPr="00F00077">
              <w:rPr>
                <w:color w:val="222222"/>
                <w:sz w:val="28"/>
                <w:szCs w:val="28"/>
                <w:lang w:val="en-GB" w:eastAsia="en-GB"/>
              </w:rPr>
              <w:t>t</w:t>
            </w:r>
          </w:p>
        </w:tc>
        <w:tc>
          <w:tcPr>
            <w:tcW w:w="1128" w:type="dxa"/>
          </w:tcPr>
          <w:p w14:paraId="70DFBA5C" w14:textId="77777777" w:rsidR="000E3208" w:rsidRPr="00F00077" w:rsidRDefault="000E3208" w:rsidP="00B9506C">
            <w:pPr>
              <w:tabs>
                <w:tab w:val="num" w:pos="720"/>
              </w:tabs>
              <w:textAlignment w:val="baseline"/>
              <w:rPr>
                <w:sz w:val="24"/>
                <w:szCs w:val="24"/>
                <w:lang w:val="en-GB"/>
              </w:rPr>
            </w:pPr>
          </w:p>
        </w:tc>
      </w:tr>
      <w:tr w:rsidR="000E3208" w:rsidRPr="00F00077" w14:paraId="79BD82CE" w14:textId="77777777" w:rsidTr="00B9506C">
        <w:tc>
          <w:tcPr>
            <w:tcW w:w="758" w:type="dxa"/>
          </w:tcPr>
          <w:p w14:paraId="7BDF86D7" w14:textId="77777777" w:rsidR="000E3208" w:rsidRPr="00F00077" w:rsidRDefault="000E3208" w:rsidP="00B9506C">
            <w:pPr>
              <w:tabs>
                <w:tab w:val="num" w:pos="720"/>
              </w:tabs>
              <w:jc w:val="center"/>
              <w:textAlignment w:val="baseline"/>
              <w:rPr>
                <w:rStyle w:val="normaltextrun"/>
                <w:color w:val="000000"/>
                <w:sz w:val="28"/>
                <w:szCs w:val="28"/>
                <w:lang w:val="en-GB"/>
              </w:rPr>
            </w:pPr>
            <w:r w:rsidRPr="00F00077">
              <w:rPr>
                <w:rStyle w:val="normaltextrun"/>
                <w:color w:val="000000" w:themeColor="text1"/>
                <w:sz w:val="28"/>
                <w:szCs w:val="28"/>
                <w:lang w:val="en-GB"/>
              </w:rPr>
              <w:t>2</w:t>
            </w:r>
          </w:p>
        </w:tc>
        <w:tc>
          <w:tcPr>
            <w:tcW w:w="6379" w:type="dxa"/>
          </w:tcPr>
          <w:p w14:paraId="4944DA8B" w14:textId="1D9657E7" w:rsidR="000E3208" w:rsidRPr="00F00077" w:rsidRDefault="000E3208" w:rsidP="000E3208">
            <w:pPr>
              <w:spacing w:before="100" w:beforeAutospacing="1" w:after="100" w:afterAutospacing="1"/>
              <w:rPr>
                <w:color w:val="222222"/>
                <w:sz w:val="28"/>
                <w:szCs w:val="28"/>
                <w:lang w:val="en-GB" w:eastAsia="en-GB"/>
              </w:rPr>
            </w:pPr>
            <w:r w:rsidRPr="000E3208">
              <w:rPr>
                <w:color w:val="222222"/>
                <w:sz w:val="28"/>
                <w:szCs w:val="28"/>
                <w:lang w:val="en-GB" w:eastAsia="en-GB"/>
              </w:rPr>
              <w:t>Research questions</w:t>
            </w:r>
          </w:p>
        </w:tc>
        <w:tc>
          <w:tcPr>
            <w:tcW w:w="1128" w:type="dxa"/>
          </w:tcPr>
          <w:p w14:paraId="7180EAD3" w14:textId="77777777" w:rsidR="000E3208" w:rsidRPr="00F00077" w:rsidRDefault="000E3208" w:rsidP="00B9506C">
            <w:pPr>
              <w:tabs>
                <w:tab w:val="num" w:pos="720"/>
              </w:tabs>
              <w:textAlignment w:val="baseline"/>
              <w:rPr>
                <w:sz w:val="24"/>
                <w:szCs w:val="24"/>
                <w:lang w:val="en-GB"/>
              </w:rPr>
            </w:pPr>
          </w:p>
        </w:tc>
      </w:tr>
      <w:tr w:rsidR="000E3208" w:rsidRPr="00F00077" w14:paraId="73AD4DC3" w14:textId="77777777" w:rsidTr="00B9506C">
        <w:tc>
          <w:tcPr>
            <w:tcW w:w="758" w:type="dxa"/>
          </w:tcPr>
          <w:p w14:paraId="7650173D" w14:textId="77777777" w:rsidR="000E3208" w:rsidRPr="00F00077" w:rsidRDefault="000E3208" w:rsidP="00B9506C">
            <w:pPr>
              <w:tabs>
                <w:tab w:val="num" w:pos="720"/>
              </w:tabs>
              <w:jc w:val="center"/>
              <w:textAlignment w:val="baseline"/>
              <w:rPr>
                <w:rStyle w:val="eop"/>
                <w:color w:val="000000"/>
                <w:sz w:val="28"/>
                <w:szCs w:val="28"/>
                <w:lang w:val="en-GB"/>
              </w:rPr>
            </w:pPr>
            <w:r w:rsidRPr="00F00077">
              <w:rPr>
                <w:rStyle w:val="eop"/>
                <w:color w:val="000000" w:themeColor="text1"/>
                <w:sz w:val="28"/>
                <w:szCs w:val="28"/>
                <w:lang w:val="en-GB"/>
              </w:rPr>
              <w:t>3</w:t>
            </w:r>
          </w:p>
        </w:tc>
        <w:tc>
          <w:tcPr>
            <w:tcW w:w="6379" w:type="dxa"/>
          </w:tcPr>
          <w:p w14:paraId="7998697B" w14:textId="28523470" w:rsidR="000E3208" w:rsidRPr="00F00077" w:rsidRDefault="000E3208" w:rsidP="000E3208">
            <w:pPr>
              <w:spacing w:before="100" w:beforeAutospacing="1" w:after="100" w:afterAutospacing="1"/>
              <w:rPr>
                <w:rStyle w:val="eop"/>
                <w:color w:val="222222"/>
                <w:sz w:val="28"/>
                <w:szCs w:val="28"/>
                <w:lang w:val="en-GB" w:eastAsia="en-GB"/>
              </w:rPr>
            </w:pPr>
            <w:r w:rsidRPr="000E3208">
              <w:rPr>
                <w:color w:val="222222"/>
                <w:sz w:val="28"/>
                <w:szCs w:val="28"/>
                <w:lang w:val="en-GB" w:eastAsia="en-GB"/>
              </w:rPr>
              <w:t>Aims</w:t>
            </w:r>
          </w:p>
        </w:tc>
        <w:tc>
          <w:tcPr>
            <w:tcW w:w="1128" w:type="dxa"/>
          </w:tcPr>
          <w:p w14:paraId="67138A4B" w14:textId="77777777" w:rsidR="000E3208" w:rsidRPr="00F00077" w:rsidRDefault="000E3208" w:rsidP="00B9506C">
            <w:pPr>
              <w:tabs>
                <w:tab w:val="num" w:pos="720"/>
              </w:tabs>
              <w:textAlignment w:val="baseline"/>
              <w:rPr>
                <w:sz w:val="24"/>
                <w:szCs w:val="24"/>
                <w:lang w:val="en-GB"/>
              </w:rPr>
            </w:pPr>
          </w:p>
        </w:tc>
      </w:tr>
      <w:tr w:rsidR="000E3208" w:rsidRPr="00F00077" w14:paraId="026CC970" w14:textId="77777777" w:rsidTr="00B9506C">
        <w:trPr>
          <w:trHeight w:val="300"/>
        </w:trPr>
        <w:tc>
          <w:tcPr>
            <w:tcW w:w="758" w:type="dxa"/>
          </w:tcPr>
          <w:p w14:paraId="5A8D2EF8" w14:textId="77777777" w:rsidR="000E3208" w:rsidRPr="00F00077" w:rsidRDefault="000E3208" w:rsidP="00B9506C">
            <w:pPr>
              <w:jc w:val="center"/>
              <w:rPr>
                <w:rStyle w:val="normaltextrun"/>
                <w:color w:val="000000" w:themeColor="text1"/>
                <w:sz w:val="28"/>
                <w:szCs w:val="28"/>
                <w:lang w:val="en-GB"/>
              </w:rPr>
            </w:pPr>
            <w:r w:rsidRPr="00F00077">
              <w:rPr>
                <w:rStyle w:val="normaltextrun"/>
                <w:color w:val="000000" w:themeColor="text1"/>
                <w:sz w:val="28"/>
                <w:szCs w:val="28"/>
                <w:lang w:val="en-GB"/>
              </w:rPr>
              <w:t>4</w:t>
            </w:r>
          </w:p>
        </w:tc>
        <w:tc>
          <w:tcPr>
            <w:tcW w:w="6379" w:type="dxa"/>
          </w:tcPr>
          <w:p w14:paraId="754FC71E" w14:textId="5AAAFD58" w:rsidR="000E3208" w:rsidRPr="00F00077" w:rsidRDefault="000E3208" w:rsidP="000E3208">
            <w:pPr>
              <w:spacing w:before="100" w:beforeAutospacing="1" w:after="100" w:afterAutospacing="1"/>
              <w:rPr>
                <w:color w:val="222222"/>
                <w:sz w:val="28"/>
                <w:szCs w:val="28"/>
                <w:lang w:val="en-GB" w:eastAsia="en-GB"/>
              </w:rPr>
            </w:pPr>
            <w:r w:rsidRPr="000E3208">
              <w:rPr>
                <w:color w:val="222222"/>
                <w:sz w:val="28"/>
                <w:szCs w:val="28"/>
                <w:lang w:val="en-GB" w:eastAsia="en-GB"/>
              </w:rPr>
              <w:t>Summary of content</w:t>
            </w:r>
          </w:p>
        </w:tc>
        <w:tc>
          <w:tcPr>
            <w:tcW w:w="1128" w:type="dxa"/>
          </w:tcPr>
          <w:p w14:paraId="1096C0BD" w14:textId="77777777" w:rsidR="000E3208" w:rsidRPr="00F00077" w:rsidRDefault="000E3208" w:rsidP="00B9506C">
            <w:pPr>
              <w:rPr>
                <w:sz w:val="24"/>
                <w:szCs w:val="24"/>
                <w:lang w:val="en-GB"/>
              </w:rPr>
            </w:pPr>
          </w:p>
        </w:tc>
      </w:tr>
      <w:tr w:rsidR="000E3208" w:rsidRPr="00F00077" w14:paraId="23D1A2CF" w14:textId="77777777" w:rsidTr="00B9506C">
        <w:tc>
          <w:tcPr>
            <w:tcW w:w="758" w:type="dxa"/>
          </w:tcPr>
          <w:p w14:paraId="227878B3" w14:textId="77777777" w:rsidR="000E3208" w:rsidRPr="00F00077" w:rsidRDefault="000E3208" w:rsidP="00B9506C">
            <w:pPr>
              <w:tabs>
                <w:tab w:val="num" w:pos="720"/>
              </w:tabs>
              <w:spacing w:line="259" w:lineRule="auto"/>
              <w:jc w:val="center"/>
              <w:rPr>
                <w:rStyle w:val="normaltextrun"/>
                <w:color w:val="000000" w:themeColor="text1"/>
                <w:sz w:val="28"/>
                <w:szCs w:val="28"/>
                <w:lang w:val="en-GB"/>
              </w:rPr>
            </w:pPr>
            <w:r w:rsidRPr="00F00077">
              <w:rPr>
                <w:rStyle w:val="normaltextrun"/>
                <w:color w:val="000000" w:themeColor="text1"/>
                <w:sz w:val="28"/>
                <w:szCs w:val="28"/>
                <w:lang w:val="en-GB"/>
              </w:rPr>
              <w:t>5</w:t>
            </w:r>
          </w:p>
        </w:tc>
        <w:tc>
          <w:tcPr>
            <w:tcW w:w="6379" w:type="dxa"/>
          </w:tcPr>
          <w:p w14:paraId="02BB288D" w14:textId="272D7526" w:rsidR="000E3208" w:rsidRPr="00F00077" w:rsidRDefault="000E3208" w:rsidP="000E3208">
            <w:pPr>
              <w:spacing w:before="100" w:beforeAutospacing="1" w:after="100" w:afterAutospacing="1"/>
              <w:rPr>
                <w:rStyle w:val="eop"/>
                <w:color w:val="222222"/>
                <w:sz w:val="28"/>
                <w:szCs w:val="28"/>
                <w:lang w:val="en-GB" w:eastAsia="en-GB"/>
              </w:rPr>
            </w:pPr>
            <w:r w:rsidRPr="000E3208">
              <w:rPr>
                <w:color w:val="222222"/>
                <w:sz w:val="28"/>
                <w:szCs w:val="28"/>
                <w:lang w:val="en-GB" w:eastAsia="en-GB"/>
              </w:rPr>
              <w:t>Conclusions/Significance</w:t>
            </w:r>
          </w:p>
        </w:tc>
        <w:tc>
          <w:tcPr>
            <w:tcW w:w="1128" w:type="dxa"/>
          </w:tcPr>
          <w:p w14:paraId="610F5235" w14:textId="77777777" w:rsidR="000E3208" w:rsidRPr="00F00077" w:rsidRDefault="000E3208" w:rsidP="00B9506C">
            <w:pPr>
              <w:tabs>
                <w:tab w:val="num" w:pos="720"/>
              </w:tabs>
              <w:textAlignment w:val="baseline"/>
              <w:rPr>
                <w:sz w:val="24"/>
                <w:szCs w:val="24"/>
                <w:lang w:val="en-GB"/>
              </w:rPr>
            </w:pPr>
          </w:p>
        </w:tc>
      </w:tr>
    </w:tbl>
    <w:p w14:paraId="122CB663" w14:textId="77777777" w:rsidR="000E3208" w:rsidRPr="00F00077" w:rsidRDefault="000E3208" w:rsidP="000E3208">
      <w:pPr>
        <w:pStyle w:val="ListParagraph"/>
        <w:rPr>
          <w:b/>
          <w:bCs/>
          <w:lang w:val="en-GB" w:eastAsia="en-US"/>
        </w:rPr>
      </w:pPr>
    </w:p>
    <w:p w14:paraId="4612DDF6" w14:textId="77777777" w:rsidR="000E3208" w:rsidRPr="00F00077" w:rsidRDefault="000E3208" w:rsidP="00F90BA1">
      <w:pPr>
        <w:ind w:left="15" w:right="90"/>
        <w:rPr>
          <w:b/>
          <w:bCs/>
          <w:sz w:val="28"/>
          <w:szCs w:val="28"/>
          <w:lang w:val="en-GB"/>
        </w:rPr>
      </w:pPr>
    </w:p>
    <w:sectPr w:rsidR="000E3208" w:rsidRPr="00F000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 New Roman"/>
    <w:panose1 w:val="00000500000000020000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46E0E"/>
    <w:multiLevelType w:val="multilevel"/>
    <w:tmpl w:val="BE30A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113A1"/>
    <w:multiLevelType w:val="hybridMultilevel"/>
    <w:tmpl w:val="5D74B5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02D24"/>
    <w:multiLevelType w:val="hybridMultilevel"/>
    <w:tmpl w:val="83A4CB0C"/>
    <w:lvl w:ilvl="0" w:tplc="FFFFFFFF">
      <w:start w:val="1"/>
      <w:numFmt w:val="decimal"/>
      <w:lvlText w:val="%1."/>
      <w:lvlJc w:val="left"/>
      <w:pPr>
        <w:ind w:left="735" w:hanging="360"/>
      </w:pPr>
    </w:lvl>
    <w:lvl w:ilvl="1" w:tplc="FFFFFFFF" w:tentative="1">
      <w:start w:val="1"/>
      <w:numFmt w:val="lowerLetter"/>
      <w:lvlText w:val="%2."/>
      <w:lvlJc w:val="left"/>
      <w:pPr>
        <w:ind w:left="1455" w:hanging="360"/>
      </w:pPr>
    </w:lvl>
    <w:lvl w:ilvl="2" w:tplc="FFFFFFFF" w:tentative="1">
      <w:start w:val="1"/>
      <w:numFmt w:val="lowerRoman"/>
      <w:lvlText w:val="%3."/>
      <w:lvlJc w:val="right"/>
      <w:pPr>
        <w:ind w:left="2175" w:hanging="180"/>
      </w:pPr>
    </w:lvl>
    <w:lvl w:ilvl="3" w:tplc="FFFFFFFF" w:tentative="1">
      <w:start w:val="1"/>
      <w:numFmt w:val="decimal"/>
      <w:lvlText w:val="%4."/>
      <w:lvlJc w:val="left"/>
      <w:pPr>
        <w:ind w:left="2895" w:hanging="360"/>
      </w:pPr>
    </w:lvl>
    <w:lvl w:ilvl="4" w:tplc="FFFFFFFF" w:tentative="1">
      <w:start w:val="1"/>
      <w:numFmt w:val="lowerLetter"/>
      <w:lvlText w:val="%5."/>
      <w:lvlJc w:val="left"/>
      <w:pPr>
        <w:ind w:left="3615" w:hanging="360"/>
      </w:pPr>
    </w:lvl>
    <w:lvl w:ilvl="5" w:tplc="FFFFFFFF" w:tentative="1">
      <w:start w:val="1"/>
      <w:numFmt w:val="lowerRoman"/>
      <w:lvlText w:val="%6."/>
      <w:lvlJc w:val="right"/>
      <w:pPr>
        <w:ind w:left="4335" w:hanging="180"/>
      </w:pPr>
    </w:lvl>
    <w:lvl w:ilvl="6" w:tplc="FFFFFFFF" w:tentative="1">
      <w:start w:val="1"/>
      <w:numFmt w:val="decimal"/>
      <w:lvlText w:val="%7."/>
      <w:lvlJc w:val="left"/>
      <w:pPr>
        <w:ind w:left="5055" w:hanging="360"/>
      </w:pPr>
    </w:lvl>
    <w:lvl w:ilvl="7" w:tplc="FFFFFFFF" w:tentative="1">
      <w:start w:val="1"/>
      <w:numFmt w:val="lowerLetter"/>
      <w:lvlText w:val="%8."/>
      <w:lvlJc w:val="left"/>
      <w:pPr>
        <w:ind w:left="5775" w:hanging="360"/>
      </w:pPr>
    </w:lvl>
    <w:lvl w:ilvl="8" w:tplc="FFFFFFFF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3" w15:restartNumberingAfterBreak="0">
    <w:nsid w:val="2D280266"/>
    <w:multiLevelType w:val="hybridMultilevel"/>
    <w:tmpl w:val="D0F0113C"/>
    <w:lvl w:ilvl="0" w:tplc="7C7E4DDE">
      <w:start w:val="1"/>
      <w:numFmt w:val="decimal"/>
      <w:lvlText w:val="%1."/>
      <w:lvlJc w:val="left"/>
      <w:pPr>
        <w:ind w:left="735" w:hanging="360"/>
      </w:pPr>
      <w:rPr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55" w:hanging="360"/>
      </w:pPr>
    </w:lvl>
    <w:lvl w:ilvl="2" w:tplc="0809001B" w:tentative="1">
      <w:start w:val="1"/>
      <w:numFmt w:val="lowerRoman"/>
      <w:lvlText w:val="%3."/>
      <w:lvlJc w:val="right"/>
      <w:pPr>
        <w:ind w:left="2175" w:hanging="180"/>
      </w:pPr>
    </w:lvl>
    <w:lvl w:ilvl="3" w:tplc="0809000F" w:tentative="1">
      <w:start w:val="1"/>
      <w:numFmt w:val="decimal"/>
      <w:lvlText w:val="%4."/>
      <w:lvlJc w:val="left"/>
      <w:pPr>
        <w:ind w:left="2895" w:hanging="360"/>
      </w:pPr>
    </w:lvl>
    <w:lvl w:ilvl="4" w:tplc="08090019" w:tentative="1">
      <w:start w:val="1"/>
      <w:numFmt w:val="lowerLetter"/>
      <w:lvlText w:val="%5."/>
      <w:lvlJc w:val="left"/>
      <w:pPr>
        <w:ind w:left="3615" w:hanging="360"/>
      </w:pPr>
    </w:lvl>
    <w:lvl w:ilvl="5" w:tplc="0809001B" w:tentative="1">
      <w:start w:val="1"/>
      <w:numFmt w:val="lowerRoman"/>
      <w:lvlText w:val="%6."/>
      <w:lvlJc w:val="right"/>
      <w:pPr>
        <w:ind w:left="4335" w:hanging="180"/>
      </w:pPr>
    </w:lvl>
    <w:lvl w:ilvl="6" w:tplc="0809000F" w:tentative="1">
      <w:start w:val="1"/>
      <w:numFmt w:val="decimal"/>
      <w:lvlText w:val="%7."/>
      <w:lvlJc w:val="left"/>
      <w:pPr>
        <w:ind w:left="5055" w:hanging="360"/>
      </w:pPr>
    </w:lvl>
    <w:lvl w:ilvl="7" w:tplc="08090019" w:tentative="1">
      <w:start w:val="1"/>
      <w:numFmt w:val="lowerLetter"/>
      <w:lvlText w:val="%8."/>
      <w:lvlJc w:val="left"/>
      <w:pPr>
        <w:ind w:left="5775" w:hanging="360"/>
      </w:pPr>
    </w:lvl>
    <w:lvl w:ilvl="8" w:tplc="08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4" w15:restartNumberingAfterBreak="0">
    <w:nsid w:val="4DA92348"/>
    <w:multiLevelType w:val="hybridMultilevel"/>
    <w:tmpl w:val="6874B576"/>
    <w:lvl w:ilvl="0" w:tplc="7C7E4DDE">
      <w:start w:val="1"/>
      <w:numFmt w:val="decimal"/>
      <w:lvlText w:val="%1."/>
      <w:lvlJc w:val="left"/>
      <w:pPr>
        <w:ind w:left="735" w:hanging="360"/>
      </w:pPr>
      <w:rPr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5B08F7"/>
    <w:multiLevelType w:val="hybridMultilevel"/>
    <w:tmpl w:val="3854529C"/>
    <w:lvl w:ilvl="0" w:tplc="7C7E4DDE">
      <w:start w:val="1"/>
      <w:numFmt w:val="decimal"/>
      <w:lvlText w:val="%1."/>
      <w:lvlJc w:val="left"/>
      <w:pPr>
        <w:ind w:left="1470" w:hanging="360"/>
      </w:pPr>
      <w:rPr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2175" w:hanging="360"/>
      </w:pPr>
    </w:lvl>
    <w:lvl w:ilvl="2" w:tplc="0809001B" w:tentative="1">
      <w:start w:val="1"/>
      <w:numFmt w:val="lowerRoman"/>
      <w:lvlText w:val="%3."/>
      <w:lvlJc w:val="right"/>
      <w:pPr>
        <w:ind w:left="2895" w:hanging="180"/>
      </w:pPr>
    </w:lvl>
    <w:lvl w:ilvl="3" w:tplc="0809000F" w:tentative="1">
      <w:start w:val="1"/>
      <w:numFmt w:val="decimal"/>
      <w:lvlText w:val="%4."/>
      <w:lvlJc w:val="left"/>
      <w:pPr>
        <w:ind w:left="3615" w:hanging="360"/>
      </w:pPr>
    </w:lvl>
    <w:lvl w:ilvl="4" w:tplc="08090019" w:tentative="1">
      <w:start w:val="1"/>
      <w:numFmt w:val="lowerLetter"/>
      <w:lvlText w:val="%5."/>
      <w:lvlJc w:val="left"/>
      <w:pPr>
        <w:ind w:left="4335" w:hanging="360"/>
      </w:pPr>
    </w:lvl>
    <w:lvl w:ilvl="5" w:tplc="0809001B" w:tentative="1">
      <w:start w:val="1"/>
      <w:numFmt w:val="lowerRoman"/>
      <w:lvlText w:val="%6."/>
      <w:lvlJc w:val="right"/>
      <w:pPr>
        <w:ind w:left="5055" w:hanging="180"/>
      </w:pPr>
    </w:lvl>
    <w:lvl w:ilvl="6" w:tplc="0809000F" w:tentative="1">
      <w:start w:val="1"/>
      <w:numFmt w:val="decimal"/>
      <w:lvlText w:val="%7."/>
      <w:lvlJc w:val="left"/>
      <w:pPr>
        <w:ind w:left="5775" w:hanging="360"/>
      </w:pPr>
    </w:lvl>
    <w:lvl w:ilvl="7" w:tplc="08090019" w:tentative="1">
      <w:start w:val="1"/>
      <w:numFmt w:val="lowerLetter"/>
      <w:lvlText w:val="%8."/>
      <w:lvlJc w:val="left"/>
      <w:pPr>
        <w:ind w:left="6495" w:hanging="360"/>
      </w:pPr>
    </w:lvl>
    <w:lvl w:ilvl="8" w:tplc="08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6" w15:restartNumberingAfterBreak="0">
    <w:nsid w:val="64AF4810"/>
    <w:multiLevelType w:val="hybridMultilevel"/>
    <w:tmpl w:val="913AF3FC"/>
    <w:lvl w:ilvl="0" w:tplc="7C7E4DDE">
      <w:start w:val="1"/>
      <w:numFmt w:val="decimal"/>
      <w:lvlText w:val="%1."/>
      <w:lvlJc w:val="left"/>
      <w:pPr>
        <w:ind w:left="735" w:hanging="360"/>
      </w:pPr>
      <w:rPr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2D4897"/>
    <w:multiLevelType w:val="hybridMultilevel"/>
    <w:tmpl w:val="267817E0"/>
    <w:lvl w:ilvl="0" w:tplc="7C7E4DDE">
      <w:start w:val="1"/>
      <w:numFmt w:val="decimal"/>
      <w:lvlText w:val="%1."/>
      <w:lvlJc w:val="left"/>
      <w:pPr>
        <w:ind w:left="735" w:hanging="360"/>
      </w:pPr>
      <w:rPr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78490E"/>
    <w:multiLevelType w:val="multilevel"/>
    <w:tmpl w:val="B9767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7"/>
  </w:num>
  <w:num w:numId="6">
    <w:abstractNumId w:val="4"/>
  </w:num>
  <w:num w:numId="7">
    <w:abstractNumId w:val="8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985"/>
    <w:rsid w:val="00075631"/>
    <w:rsid w:val="000E3208"/>
    <w:rsid w:val="000F4B06"/>
    <w:rsid w:val="001E420A"/>
    <w:rsid w:val="001F19AB"/>
    <w:rsid w:val="00234505"/>
    <w:rsid w:val="003505F4"/>
    <w:rsid w:val="003778D6"/>
    <w:rsid w:val="00384F7D"/>
    <w:rsid w:val="003C60AF"/>
    <w:rsid w:val="00553985"/>
    <w:rsid w:val="00590E97"/>
    <w:rsid w:val="00597957"/>
    <w:rsid w:val="005E47B2"/>
    <w:rsid w:val="006A5869"/>
    <w:rsid w:val="00705BC0"/>
    <w:rsid w:val="0077735A"/>
    <w:rsid w:val="007A7B7C"/>
    <w:rsid w:val="00804A37"/>
    <w:rsid w:val="00986AC7"/>
    <w:rsid w:val="009E2248"/>
    <w:rsid w:val="00A1075B"/>
    <w:rsid w:val="00AC0851"/>
    <w:rsid w:val="00B17B89"/>
    <w:rsid w:val="00B30A24"/>
    <w:rsid w:val="00C6409D"/>
    <w:rsid w:val="00D80035"/>
    <w:rsid w:val="00D9352B"/>
    <w:rsid w:val="00D937A1"/>
    <w:rsid w:val="00DB154E"/>
    <w:rsid w:val="00DD0075"/>
    <w:rsid w:val="00E17182"/>
    <w:rsid w:val="00E76003"/>
    <w:rsid w:val="00E84F05"/>
    <w:rsid w:val="00EC35B8"/>
    <w:rsid w:val="00F00077"/>
    <w:rsid w:val="00F0543D"/>
    <w:rsid w:val="00F12A72"/>
    <w:rsid w:val="00F13577"/>
    <w:rsid w:val="00F90BA1"/>
    <w:rsid w:val="00F92EE0"/>
    <w:rsid w:val="00FA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CAA5D32"/>
  <w15:chartTrackingRefBased/>
  <w15:docId w15:val="{958405A6-145C-194E-8BEA-1E4775265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985"/>
    <w:rPr>
      <w:rFonts w:ascii="Times New Roman" w:eastAsia="Times New Roman" w:hAnsi="Times New Roman" w:cs="Times New Roman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lsnkb">
    <w:name w:val="wlsnkb"/>
    <w:basedOn w:val="DefaultParagraphFont"/>
    <w:rsid w:val="00804A37"/>
  </w:style>
  <w:style w:type="character" w:customStyle="1" w:styleId="cs4vcb-pgl6qe-ysggef">
    <w:name w:val="cs4vcb-pgl6qe-ysggef"/>
    <w:basedOn w:val="DefaultParagraphFont"/>
    <w:rsid w:val="00804A37"/>
  </w:style>
  <w:style w:type="character" w:styleId="Hyperlink">
    <w:name w:val="Hyperlink"/>
    <w:basedOn w:val="DefaultParagraphFont"/>
    <w:uiPriority w:val="99"/>
    <w:unhideWhenUsed/>
    <w:rsid w:val="00804A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4A3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4A3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04A37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rsid w:val="009E2248"/>
    <w:pPr>
      <w:spacing w:line="360" w:lineRule="auto"/>
    </w:pPr>
    <w:rPr>
      <w:szCs w:val="20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9E2248"/>
    <w:rPr>
      <w:rFonts w:ascii="Times New Roman" w:eastAsia="Times New Roman" w:hAnsi="Times New Roman" w:cs="Times New Roman"/>
      <w:szCs w:val="20"/>
      <w:lang w:val="en-GB"/>
    </w:rPr>
  </w:style>
  <w:style w:type="character" w:customStyle="1" w:styleId="normaltextrun">
    <w:name w:val="normaltextrun"/>
    <w:basedOn w:val="DefaultParagraphFont"/>
    <w:rsid w:val="00D80035"/>
  </w:style>
  <w:style w:type="character" w:customStyle="1" w:styleId="eop">
    <w:name w:val="eop"/>
    <w:basedOn w:val="DefaultParagraphFont"/>
    <w:rsid w:val="00D80035"/>
  </w:style>
  <w:style w:type="table" w:styleId="TableGrid">
    <w:name w:val="Table Grid"/>
    <w:basedOn w:val="TableNormal"/>
    <w:uiPriority w:val="39"/>
    <w:rsid w:val="00D80035"/>
    <w:rPr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E3208"/>
    <w:pPr>
      <w:spacing w:before="100" w:beforeAutospacing="1" w:after="100" w:afterAutospacing="1"/>
    </w:pPr>
    <w:rPr>
      <w:lang w:val="en-KZ" w:eastAsia="en-GB"/>
    </w:rPr>
  </w:style>
  <w:style w:type="character" w:styleId="Emphasis">
    <w:name w:val="Emphasis"/>
    <w:basedOn w:val="DefaultParagraphFont"/>
    <w:uiPriority w:val="20"/>
    <w:qFormat/>
    <w:rsid w:val="000E32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0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0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ndmeister.com/" TargetMode="External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4A1D54CBD1A7F47BD8487D328B4BFE9" ma:contentTypeVersion="0" ma:contentTypeDescription="Создание документа." ma:contentTypeScope="" ma:versionID="e9cd76b88f80b7deb116fa09d0e779a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0edfefee1b60a52cba00537df63ffc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196C0E-8E64-4650-ACF7-39DD348FFE89}"/>
</file>

<file path=customXml/itemProps2.xml><?xml version="1.0" encoding="utf-8"?>
<ds:datastoreItem xmlns:ds="http://schemas.openxmlformats.org/officeDocument/2006/customXml" ds:itemID="{B0955A64-6035-48D7-B9D4-B9B9F4F08C04}"/>
</file>

<file path=customXml/itemProps3.xml><?xml version="1.0" encoding="utf-8"?>
<ds:datastoreItem xmlns:ds="http://schemas.openxmlformats.org/officeDocument/2006/customXml" ds:itemID="{1EE726B6-BFD3-416E-A2D6-F34DB05382B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7</Pages>
  <Words>1279</Words>
  <Characters>7296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Aioka Aka</dc:creator>
  <cp:keywords/>
  <dc:description/>
  <cp:lastModifiedBy>Aioka Aka</cp:lastModifiedBy>
  <cp:revision>2</cp:revision>
  <dcterms:created xsi:type="dcterms:W3CDTF">2024-01-10T05:08:00Z</dcterms:created>
  <dcterms:modified xsi:type="dcterms:W3CDTF">2024-01-10T10:13:00Z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0x010100B4A1D54CBD1A7F47BD8487D328B4BFE9</vt:lpwstr>
  </property>
</Properties>
</file>